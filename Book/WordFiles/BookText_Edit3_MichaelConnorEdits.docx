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C6C" w:rsidRPr="000A68FB" w:rsidRDefault="00E47C6C" w:rsidP="005C7F43">
      <w:pPr>
        <w:spacing w:line="480" w:lineRule="auto"/>
        <w:rPr>
          <w:b/>
          <w:sz w:val="48"/>
          <w:szCs w:val="48"/>
        </w:rPr>
        <w:pPrChange w:id="0" w:author="Michael Connor" w:date="2014-01-22T17:17:00Z">
          <w:pPr/>
        </w:pPrChange>
      </w:pPr>
      <w:r>
        <w:rPr>
          <w:b/>
          <w:sz w:val="48"/>
          <w:szCs w:val="48"/>
        </w:rPr>
        <w:t>THANK YOU</w:t>
      </w:r>
    </w:p>
    <w:p w:rsidR="00E47C6C" w:rsidRDefault="00E47C6C" w:rsidP="005C7F43">
      <w:pPr>
        <w:spacing w:line="480" w:lineRule="auto"/>
        <w:pPrChange w:id="1" w:author="Michael Connor" w:date="2014-01-22T17:17:00Z">
          <w:pPr/>
        </w:pPrChange>
      </w:pPr>
    </w:p>
    <w:p w:rsidR="0032423A" w:rsidRPr="00925629" w:rsidRDefault="00E47C6C" w:rsidP="005C7F43">
      <w:pPr>
        <w:spacing w:line="480" w:lineRule="auto"/>
        <w:rPr>
          <w:i/>
          <w:sz w:val="24"/>
          <w:szCs w:val="24"/>
        </w:rPr>
        <w:pPrChange w:id="2" w:author="Michael Connor" w:date="2014-01-22T17:17:00Z">
          <w:pPr/>
        </w:pPrChange>
      </w:pPr>
      <w:r>
        <w:t xml:space="preserve">A special </w:t>
      </w:r>
      <w:del w:id="3" w:author="Michael Connor" w:date="2014-01-22T16:49:00Z">
        <w:r w:rsidDel="00DC588B">
          <w:delText>“</w:delText>
        </w:r>
      </w:del>
      <w:r>
        <w:t>thank you</w:t>
      </w:r>
      <w:del w:id="4" w:author="Michael Connor" w:date="2014-01-22T16:49:00Z">
        <w:r w:rsidDel="00DC588B">
          <w:delText>”</w:delText>
        </w:r>
      </w:del>
      <w:r>
        <w:t xml:space="preserve"> goes to Michael Connor and Zoë </w:t>
      </w:r>
      <w:proofErr w:type="spellStart"/>
      <w:r>
        <w:t>Salditch</w:t>
      </w:r>
      <w:proofErr w:type="spellEnd"/>
      <w:r>
        <w:t xml:space="preserve"> from Rhizome for their assistance making this </w:t>
      </w:r>
      <w:r w:rsidR="00FE6F03">
        <w:t xml:space="preserve">project </w:t>
      </w:r>
      <w:r>
        <w:t xml:space="preserve">possible and </w:t>
      </w:r>
      <w:r w:rsidR="00FE6F03">
        <w:t xml:space="preserve">for </w:t>
      </w:r>
      <w:r>
        <w:t>supporting what many would consi</w:t>
      </w:r>
      <w:r w:rsidR="00FE6F03">
        <w:t>der a pretty out-there proposal. Additional thanks</w:t>
      </w:r>
      <w:r>
        <w:t xml:space="preserve"> </w:t>
      </w:r>
      <w:r w:rsidR="00FE6F03">
        <w:t xml:space="preserve">goes </w:t>
      </w:r>
      <w:r>
        <w:t xml:space="preserve">to the Museum of the Moving Image for hosting the launch of the project. NBC and the writers, actors, and crew of </w:t>
      </w:r>
      <w:r>
        <w:rPr>
          <w:i/>
        </w:rPr>
        <w:t>Law &amp; Order</w:t>
      </w:r>
      <w:r>
        <w:t xml:space="preserve"> also deserve tremendous credit for creating such a lasting, at times quirky and problematic, but </w:t>
      </w:r>
      <w:del w:id="5" w:author="Michael Connor" w:date="2014-01-22T16:49:00Z">
        <w:r w:rsidDel="00DC588B">
          <w:delText>overall amazing</w:delText>
        </w:r>
      </w:del>
      <w:ins w:id="6" w:author="Michael Connor" w:date="2014-01-22T16:49:00Z">
        <w:r w:rsidR="00DC588B">
          <w:t>unfathomably rich</w:t>
        </w:r>
      </w:ins>
      <w:r>
        <w:t xml:space="preserve"> document of the past 20 years of American culture.</w:t>
      </w:r>
      <w:r>
        <w:rPr>
          <w:i/>
          <w:sz w:val="24"/>
          <w:szCs w:val="24"/>
        </w:rPr>
        <w:br w:type="column"/>
      </w:r>
      <w:r w:rsidR="0032423A" w:rsidRPr="00925629">
        <w:rPr>
          <w:i/>
          <w:sz w:val="24"/>
          <w:szCs w:val="24"/>
        </w:rPr>
        <w:t>“You know we're living in the computer age?"</w:t>
      </w:r>
    </w:p>
    <w:p w:rsidR="0032423A" w:rsidRDefault="0032423A" w:rsidP="005C7F43">
      <w:pPr>
        <w:spacing w:line="480" w:lineRule="auto"/>
        <w:pPrChange w:id="7" w:author="Michael Connor" w:date="2014-01-22T17:17:00Z">
          <w:pPr/>
        </w:pPrChange>
      </w:pPr>
      <w:r>
        <w:t>– Police officer (season 1, episode 13)</w:t>
      </w:r>
    </w:p>
    <w:p w:rsidR="0032423A" w:rsidRDefault="0032423A" w:rsidP="005C7F43">
      <w:pPr>
        <w:spacing w:line="480" w:lineRule="auto"/>
        <w:pPrChange w:id="8" w:author="Michael Connor" w:date="2014-01-22T17:17:00Z">
          <w:pPr/>
        </w:pPrChange>
      </w:pPr>
    </w:p>
    <w:p w:rsidR="0032423A" w:rsidRDefault="0032423A" w:rsidP="005C7F43">
      <w:pPr>
        <w:spacing w:line="480" w:lineRule="auto"/>
        <w:pPrChange w:id="9" w:author="Michael Connor" w:date="2014-01-22T17:17:00Z">
          <w:pPr/>
        </w:pPrChange>
      </w:pPr>
    </w:p>
    <w:p w:rsidR="0032423A" w:rsidRDefault="0032423A" w:rsidP="005C7F43">
      <w:pPr>
        <w:spacing w:line="480" w:lineRule="auto"/>
        <w:pPrChange w:id="10" w:author="Michael Connor" w:date="2014-01-22T17:17:00Z">
          <w:pPr/>
        </w:pPrChange>
      </w:pPr>
      <w:r>
        <w:t>In the fall of 1990</w:t>
      </w:r>
      <w:bookmarkStart w:id="11" w:name="_GoBack"/>
      <w:bookmarkEnd w:id="11"/>
      <w:r>
        <w:t xml:space="preserve">, a television program about crime, police investigation, and criminal trials named </w:t>
      </w:r>
      <w:r>
        <w:rPr>
          <w:i/>
        </w:rPr>
        <w:t>Law &amp; Order</w:t>
      </w:r>
      <w:r>
        <w:t xml:space="preserve"> aired for the first time. The show eventually ended </w:t>
      </w:r>
      <w:r w:rsidR="00AB05F6">
        <w:t>in 2010</w:t>
      </w:r>
      <w:r>
        <w:t xml:space="preserve">, tied with </w:t>
      </w:r>
      <w:proofErr w:type="spellStart"/>
      <w:r>
        <w:rPr>
          <w:i/>
        </w:rPr>
        <w:t>Gunsmoke</w:t>
      </w:r>
      <w:proofErr w:type="spellEnd"/>
      <w:r>
        <w:t xml:space="preserve"> for the longest-running live-action television show at 20 seasons and 456 episodes</w:t>
      </w:r>
      <w:ins w:id="12" w:author="Michael Connor" w:date="2014-01-22T16:50:00Z">
        <w:r w:rsidR="00DC588B">
          <w:t>.</w:t>
        </w:r>
      </w:ins>
      <w:r>
        <w:rPr>
          <w:rStyle w:val="EndnoteReference"/>
        </w:rPr>
        <w:endnoteReference w:id="1"/>
      </w:r>
      <w:del w:id="14" w:author="Michael Connor" w:date="2014-01-22T16:50:00Z">
        <w:r w:rsidDel="00DC588B">
          <w:delText>.</w:delText>
        </w:r>
      </w:del>
      <w:r>
        <w:t xml:space="preserve"> </w:t>
      </w:r>
      <w:r w:rsidR="00B73C4D">
        <w:t>With its unique (and consistent) style and trademark “dun-dun!” sound</w:t>
      </w:r>
      <w:del w:id="15" w:author="Michael Connor" w:date="2014-01-22T16:50:00Z">
        <w:r w:rsidR="00F9778F" w:rsidDel="00DC588B">
          <w:rPr>
            <w:rStyle w:val="EndnoteReference"/>
          </w:rPr>
          <w:endnoteReference w:id="2"/>
        </w:r>
      </w:del>
      <w:r w:rsidR="00B73C4D">
        <w:t xml:space="preserve">, </w:t>
      </w:r>
      <w:r w:rsidR="00B73C4D">
        <w:rPr>
          <w:i/>
        </w:rPr>
        <w:t>Law &amp; Order</w:t>
      </w:r>
      <w:r>
        <w:t xml:space="preserve"> </w:t>
      </w:r>
      <w:r w:rsidR="00FE6F03">
        <w:t>has generated several spin-offs</w:t>
      </w:r>
      <w:r>
        <w:t xml:space="preserve"> and can likely be found playing at any hour</w:t>
      </w:r>
      <w:r w:rsidR="00927626">
        <w:t xml:space="preserve"> of the day somewhere on cable.</w:t>
      </w:r>
      <w:ins w:id="19" w:author="Michael Connor" w:date="2014-01-22T16:50:00Z">
        <w:r w:rsidR="00DC588B">
          <w:rPr>
            <w:rStyle w:val="EndnoteReference"/>
          </w:rPr>
          <w:endnoteReference w:id="3"/>
        </w:r>
      </w:ins>
    </w:p>
    <w:p w:rsidR="0032423A" w:rsidRDefault="0032423A" w:rsidP="005C7F43">
      <w:pPr>
        <w:spacing w:line="480" w:lineRule="auto"/>
        <w:pPrChange w:id="25" w:author="Michael Connor" w:date="2014-01-22T17:17:00Z">
          <w:pPr/>
        </w:pPrChange>
      </w:pPr>
    </w:p>
    <w:p w:rsidR="0032423A" w:rsidRDefault="0032423A" w:rsidP="005C7F43">
      <w:pPr>
        <w:spacing w:line="480" w:lineRule="auto"/>
        <w:pPrChange w:id="26" w:author="Michael Connor" w:date="2014-01-22T17:17:00Z">
          <w:pPr/>
        </w:pPrChange>
      </w:pPr>
      <w:r>
        <w:t xml:space="preserve">Much has been written recently about how “binge watching” </w:t>
      </w:r>
      <w:r w:rsidR="00AB05F6">
        <w:t xml:space="preserve">an </w:t>
      </w:r>
      <w:r>
        <w:t xml:space="preserve">entire </w:t>
      </w:r>
      <w:r w:rsidR="00AB05F6">
        <w:t>season or even an entire show</w:t>
      </w:r>
      <w:r>
        <w:t xml:space="preserve"> is changing our interaction with</w:t>
      </w:r>
      <w:del w:id="27" w:author="Michael Connor" w:date="2014-01-22T16:57:00Z">
        <w:r w:rsidDel="00425668">
          <w:delText xml:space="preserve"> </w:delText>
        </w:r>
      </w:del>
      <w:ins w:id="28" w:author="Michael Connor" w:date="2014-01-22T16:57:00Z">
        <w:r w:rsidR="00425668">
          <w:t>–</w:t>
        </w:r>
      </w:ins>
      <w:r>
        <w:t>and in some cases the making of</w:t>
      </w:r>
      <w:del w:id="29" w:author="Michael Connor" w:date="2014-01-22T16:57:00Z">
        <w:r w:rsidDel="00425668">
          <w:delText xml:space="preserve"> </w:delText>
        </w:r>
      </w:del>
      <w:ins w:id="30" w:author="Michael Connor" w:date="2014-01-22T16:57:00Z">
        <w:r w:rsidR="00425668">
          <w:t>–</w:t>
        </w:r>
      </w:ins>
      <w:r>
        <w:t>television</w:t>
      </w:r>
      <w:r>
        <w:rPr>
          <w:rStyle w:val="EndnoteReference"/>
        </w:rPr>
        <w:endnoteReference w:id="4"/>
      </w:r>
      <w:r>
        <w:t>. This new TV-watching paradigm is due in large part to Netflix’s streaming service</w:t>
      </w:r>
      <w:del w:id="33" w:author="Michael Connor" w:date="2014-01-22T16:57:00Z">
        <w:r w:rsidDel="00425668">
          <w:delText>, and</w:delText>
        </w:r>
      </w:del>
      <w:ins w:id="34" w:author="Michael Connor" w:date="2014-01-22T16:57:00Z">
        <w:r w:rsidR="00425668">
          <w:t>;</w:t>
        </w:r>
      </w:ins>
      <w:r>
        <w:t xml:space="preserve"> around the </w:t>
      </w:r>
      <w:del w:id="35" w:author="Michael Connor" w:date="2014-01-22T16:57:00Z">
        <w:r w:rsidDel="00425668">
          <w:delText xml:space="preserve">same </w:delText>
        </w:r>
      </w:del>
      <w:r>
        <w:t xml:space="preserve">time </w:t>
      </w:r>
      <w:r w:rsidR="00AB05F6">
        <w:t xml:space="preserve">it </w:t>
      </w:r>
      <w:r>
        <w:t>was launched</w:t>
      </w:r>
      <w:ins w:id="36" w:author="Michael Connor" w:date="2014-01-22T16:57:00Z">
        <w:r w:rsidR="00425668">
          <w:t>,</w:t>
        </w:r>
      </w:ins>
      <w:r>
        <w:t xml:space="preserve"> I started watching a lot of </w:t>
      </w:r>
      <w:r>
        <w:rPr>
          <w:i/>
        </w:rPr>
        <w:t>Law &amp; Order</w:t>
      </w:r>
      <w:r>
        <w:t>. Wit</w:t>
      </w:r>
      <w:r w:rsidR="00E558A8">
        <w:t>h so many episodes available in</w:t>
      </w:r>
      <w:r>
        <w:t xml:space="preserve"> an easy</w:t>
      </w:r>
      <w:ins w:id="37" w:author="Michael Connor" w:date="2014-01-22T16:57:00Z">
        <w:r w:rsidR="00425668">
          <w:t>-</w:t>
        </w:r>
      </w:ins>
      <w:del w:id="38" w:author="Michael Connor" w:date="2014-01-22T16:57:00Z">
        <w:r w:rsidDel="00425668">
          <w:delText xml:space="preserve"> </w:delText>
        </w:r>
      </w:del>
      <w:r>
        <w:t>to</w:t>
      </w:r>
      <w:del w:id="39" w:author="Michael Connor" w:date="2014-01-22T16:58:00Z">
        <w:r w:rsidDel="00425668">
          <w:delText xml:space="preserve"> </w:delText>
        </w:r>
      </w:del>
      <w:ins w:id="40" w:author="Michael Connor" w:date="2014-01-22T16:58:00Z">
        <w:r w:rsidR="00425668">
          <w:t>-</w:t>
        </w:r>
      </w:ins>
      <w:r>
        <w:t>digest procedural format, I could just turn to the next episode in line and hit “play</w:t>
      </w:r>
      <w:ins w:id="41" w:author="Michael Connor" w:date="2014-01-22T16:59:00Z">
        <w:r w:rsidR="00425668">
          <w:t>.</w:t>
        </w:r>
      </w:ins>
      <w:r>
        <w:t>”</w:t>
      </w:r>
      <w:del w:id="42" w:author="Michael Connor" w:date="2014-01-22T16:59:00Z">
        <w:r w:rsidDel="00425668">
          <w:delText>.</w:delText>
        </w:r>
      </w:del>
    </w:p>
    <w:p w:rsidR="0032423A" w:rsidRDefault="0032423A" w:rsidP="005C7F43">
      <w:pPr>
        <w:spacing w:line="480" w:lineRule="auto"/>
        <w:pPrChange w:id="43" w:author="Michael Connor" w:date="2014-01-22T17:17:00Z">
          <w:pPr/>
        </w:pPrChange>
      </w:pPr>
    </w:p>
    <w:p w:rsidR="0032423A" w:rsidRDefault="0032423A" w:rsidP="005C7F43">
      <w:pPr>
        <w:spacing w:line="480" w:lineRule="auto"/>
        <w:pPrChange w:id="44" w:author="Michael Connor" w:date="2014-01-22T17:17:00Z">
          <w:pPr/>
        </w:pPrChange>
      </w:pPr>
      <w:commentRangeStart w:id="45"/>
      <w:del w:id="46" w:author="Michael Connor" w:date="2014-01-22T17:15:00Z">
        <w:r w:rsidDel="005C7F43">
          <w:delText>Some</w:delText>
        </w:r>
      </w:del>
      <w:del w:id="47" w:author="Michael Connor" w:date="2014-01-22T17:10:00Z">
        <w:r w:rsidDel="00D8054A">
          <w:delText>wher</w:delText>
        </w:r>
      </w:del>
      <w:del w:id="48" w:author="Michael Connor" w:date="2014-01-22T17:15:00Z">
        <w:r w:rsidDel="005C7F43">
          <w:delText xml:space="preserve">e during this period </w:delText>
        </w:r>
      </w:del>
      <w:r>
        <w:t>I</w:t>
      </w:r>
      <w:commentRangeEnd w:id="45"/>
      <w:r w:rsidR="005C7F43">
        <w:rPr>
          <w:rStyle w:val="CommentReference"/>
          <w:vanish/>
        </w:rPr>
        <w:commentReference w:id="45"/>
      </w:r>
      <w:r>
        <w:t xml:space="preserve"> started to take screenshots of oddities</w:t>
      </w:r>
      <w:del w:id="49" w:author="Michael Connor" w:date="2014-01-22T17:05:00Z">
        <w:r w:rsidDel="00D8054A">
          <w:delText xml:space="preserve">, </w:delText>
        </w:r>
      </w:del>
      <w:ins w:id="50" w:author="Michael Connor" w:date="2014-01-22T17:05:00Z">
        <w:r w:rsidR="00D8054A">
          <w:t>--</w:t>
        </w:r>
      </w:ins>
      <w:r>
        <w:t>moments where the show broke from its usual format into first-person or split-screen views, or</w:t>
      </w:r>
      <w:r w:rsidRPr="006F0D4C">
        <w:t xml:space="preserve"> </w:t>
      </w:r>
      <w:r>
        <w:t>frames of unexpected abstraction as the camera panned across a scene</w:t>
      </w:r>
      <w:del w:id="51" w:author="Michael Connor" w:date="2014-01-22T17:16:00Z">
        <w:r w:rsidDel="005C7F43">
          <w:rPr>
            <w:rStyle w:val="EndnoteReference"/>
          </w:rPr>
          <w:endnoteReference w:id="5"/>
        </w:r>
      </w:del>
      <w:r>
        <w:t>.</w:t>
      </w:r>
      <w:ins w:id="60" w:author="Michael Connor" w:date="2014-01-22T17:16:00Z">
        <w:r w:rsidR="005C7F43">
          <w:rPr>
            <w:rStyle w:val="EndnoteReference"/>
          </w:rPr>
          <w:endnoteReference w:id="6"/>
        </w:r>
      </w:ins>
      <w:r>
        <w:t xml:space="preserve"> But somewhere in all those </w:t>
      </w:r>
      <w:proofErr w:type="gramStart"/>
      <w:r>
        <w:t>procedurally-formatted</w:t>
      </w:r>
      <w:proofErr w:type="gramEnd"/>
      <w:r>
        <w:t xml:space="preserve"> murders, quips, investigations, interrogations, and trials</w:t>
      </w:r>
      <w:ins w:id="70" w:author="Michael Connor" w:date="2014-01-22T17:17:00Z">
        <w:r w:rsidR="005C7F43">
          <w:t>,</w:t>
        </w:r>
      </w:ins>
      <w:r>
        <w:t xml:space="preserve"> I began noticing computers. At first they were oddities too (characters using computers in funny ways, interesting-looking fake applications</w:t>
      </w:r>
      <w:ins w:id="71" w:author="Michael Connor" w:date="2014-01-22T17:17:00Z">
        <w:r w:rsidR="005C7F43">
          <w:t>,</w:t>
        </w:r>
      </w:ins>
      <w:r>
        <w:t xml:space="preserve"> or websites), but </w:t>
      </w:r>
      <w:commentRangeStart w:id="72"/>
      <w:del w:id="73" w:author="Michael Connor" w:date="2014-01-22T17:17:00Z">
        <w:r w:rsidDel="005C7F43">
          <w:delText xml:space="preserve">as many obsessive projects start, </w:delText>
        </w:r>
      </w:del>
      <w:r>
        <w:t>t</w:t>
      </w:r>
      <w:commentRangeEnd w:id="72"/>
      <w:r w:rsidR="005C7F43">
        <w:rPr>
          <w:rStyle w:val="CommentReference"/>
          <w:vanish/>
        </w:rPr>
        <w:commentReference w:id="72"/>
      </w:r>
      <w:r>
        <w:t>he more screenshots I took</w:t>
      </w:r>
      <w:ins w:id="74" w:author="Michael Connor" w:date="2014-01-22T17:17:00Z">
        <w:r w:rsidR="005C7F43">
          <w:t>,</w:t>
        </w:r>
      </w:ins>
      <w:r>
        <w:t xml:space="preserve"> the more I noticed computers</w:t>
      </w:r>
      <w:ins w:id="75" w:author="Michael Connor" w:date="2014-01-22T17:22:00Z">
        <w:r w:rsidR="005C7F43">
          <w:t>,</w:t>
        </w:r>
      </w:ins>
      <w:r>
        <w:t xml:space="preserve"> and the cycle fed on itself.</w:t>
      </w:r>
    </w:p>
    <w:p w:rsidR="0032423A" w:rsidRDefault="0032423A" w:rsidP="005C7F43">
      <w:pPr>
        <w:spacing w:line="480" w:lineRule="auto"/>
        <w:pPrChange w:id="76" w:author="Michael Connor" w:date="2014-01-22T17:17:00Z">
          <w:pPr/>
        </w:pPrChange>
      </w:pPr>
    </w:p>
    <w:p w:rsidR="0032423A" w:rsidRDefault="0032423A" w:rsidP="005C7F43">
      <w:pPr>
        <w:tabs>
          <w:tab w:val="left" w:pos="935"/>
        </w:tabs>
        <w:spacing w:line="480" w:lineRule="auto"/>
        <w:pPrChange w:id="77" w:author="Michael Connor" w:date="2014-01-22T17:17:00Z">
          <w:pPr>
            <w:tabs>
              <w:tab w:val="left" w:pos="935"/>
            </w:tabs>
          </w:pPr>
        </w:pPrChange>
      </w:pPr>
      <w:r>
        <w:t xml:space="preserve">In the summer of 2012, I received a </w:t>
      </w:r>
      <w:commentRangeStart w:id="78"/>
      <w:del w:id="79" w:author="Michael Connor" w:date="2014-01-22T17:19:00Z">
        <w:r w:rsidDel="005C7F43">
          <w:delText xml:space="preserve">generous </w:delText>
        </w:r>
      </w:del>
      <w:r>
        <w:t>commission</w:t>
      </w:r>
      <w:commentRangeEnd w:id="78"/>
      <w:r w:rsidR="005C7F43">
        <w:rPr>
          <w:rStyle w:val="CommentReference"/>
          <w:vanish/>
        </w:rPr>
        <w:commentReference w:id="78"/>
      </w:r>
      <w:r>
        <w:t xml:space="preserve"> from </w:t>
      </w:r>
      <w:ins w:id="80" w:author="Michael Connor" w:date="2014-01-22T17:19:00Z">
        <w:r w:rsidR="005C7F43">
          <w:t xml:space="preserve">art and technology organization </w:t>
        </w:r>
      </w:ins>
      <w:r>
        <w:t xml:space="preserve">Rhizome, an affiliate of the New Museum in New York City, to more systematically document computers across the entire original </w:t>
      </w:r>
      <w:r>
        <w:rPr>
          <w:i/>
        </w:rPr>
        <w:t>Law &amp; Order</w:t>
      </w:r>
      <w:r w:rsidRPr="00DB0EB2">
        <w:t xml:space="preserve"> </w:t>
      </w:r>
      <w:r>
        <w:t>series</w:t>
      </w:r>
      <w:r w:rsidRPr="00C26F73">
        <w:t xml:space="preserve">. </w:t>
      </w:r>
      <w:r>
        <w:t>I purchased the 120-disc box set and began to record (</w:t>
      </w:r>
      <w:r w:rsidR="00A97A39">
        <w:t>almost</w:t>
      </w:r>
      <w:r>
        <w:t>) every computer from all 456 episodes</w:t>
      </w:r>
      <w:del w:id="81" w:author="Michael Connor" w:date="2014-01-22T17:19:00Z">
        <w:r w:rsidDel="005C7F43">
          <w:rPr>
            <w:rStyle w:val="EndnoteReference"/>
          </w:rPr>
          <w:endnoteReference w:id="7"/>
        </w:r>
      </w:del>
      <w:r>
        <w:t>.</w:t>
      </w:r>
      <w:ins w:id="84" w:author="Michael Connor" w:date="2014-01-22T17:19:00Z">
        <w:r w:rsidR="005C7F43">
          <w:rPr>
            <w:rStyle w:val="EndnoteReference"/>
          </w:rPr>
          <w:endnoteReference w:id="8"/>
        </w:r>
      </w:ins>
      <w:r>
        <w:t xml:space="preserve"> </w:t>
      </w:r>
      <w:commentRangeStart w:id="88"/>
      <w:r>
        <w:t>Now</w:t>
      </w:r>
      <w:ins w:id="89" w:author="Michael Connor" w:date="2014-01-22T17:20:00Z">
        <w:r w:rsidR="005C7F43">
          <w:t>,</w:t>
        </w:r>
      </w:ins>
      <w:commentRangeEnd w:id="88"/>
      <w:r w:rsidR="005C7F43">
        <w:rPr>
          <w:rStyle w:val="CommentReference"/>
          <w:vanish/>
        </w:rPr>
        <w:commentReference w:id="88"/>
      </w:r>
      <w:r>
        <w:t xml:space="preserve"> a little more than a year later, nearly 11,000 screenshots have been gathered along with some related (and some not-so-related) data about the show. The project is presented in the form of a blog (</w:t>
      </w:r>
      <w:r w:rsidRPr="00B71085">
        <w:rPr>
          <w:u w:val="single"/>
        </w:rPr>
        <w:t>computersonlawandorder.tumblr.com</w:t>
      </w:r>
      <w:r>
        <w:t>) and in the more curated form of this book.</w:t>
      </w:r>
    </w:p>
    <w:p w:rsidR="0032423A" w:rsidRDefault="0032423A" w:rsidP="005C7F43">
      <w:pPr>
        <w:tabs>
          <w:tab w:val="left" w:pos="935"/>
        </w:tabs>
        <w:spacing w:line="480" w:lineRule="auto"/>
        <w:pPrChange w:id="90" w:author="Michael Connor" w:date="2014-01-22T17:17:00Z">
          <w:pPr>
            <w:tabs>
              <w:tab w:val="left" w:pos="935"/>
            </w:tabs>
          </w:pPr>
        </w:pPrChange>
      </w:pPr>
    </w:p>
    <w:p w:rsidR="00A97A39" w:rsidRDefault="0032423A" w:rsidP="005C7F43">
      <w:pPr>
        <w:tabs>
          <w:tab w:val="left" w:pos="935"/>
        </w:tabs>
        <w:spacing w:line="480" w:lineRule="auto"/>
        <w:pPrChange w:id="91" w:author="Michael Connor" w:date="2014-01-22T17:17:00Z">
          <w:pPr>
            <w:tabs>
              <w:tab w:val="left" w:pos="935"/>
            </w:tabs>
          </w:pPr>
        </w:pPrChange>
      </w:pPr>
      <w:r>
        <w:t>After watching all 319 hours of the show (</w:t>
      </w:r>
      <w:r w:rsidR="00B71085">
        <w:t xml:space="preserve">or the equivalent of </w:t>
      </w:r>
      <w:r>
        <w:t xml:space="preserve">about </w:t>
      </w:r>
      <w:r w:rsidR="00B71085">
        <w:t>two straight</w:t>
      </w:r>
      <w:r>
        <w:t xml:space="preserve"> months watching 40-hours a week, though that is not how I consumed it), I think </w:t>
      </w:r>
      <w:r>
        <w:rPr>
          <w:i/>
        </w:rPr>
        <w:t>Law &amp; Order</w:t>
      </w:r>
      <w:r>
        <w:t xml:space="preserve"> is an even more interesting cultural </w:t>
      </w:r>
      <w:commentRangeStart w:id="92"/>
      <w:del w:id="93" w:author="Michael Connor" w:date="2014-01-22T17:27:00Z">
        <w:r w:rsidDel="00AB444E">
          <w:delText>mirror</w:delText>
        </w:r>
        <w:r w:rsidR="00B71085" w:rsidDel="00AB444E">
          <w:delText xml:space="preserve"> </w:delText>
        </w:r>
      </w:del>
      <w:proofErr w:type="spellStart"/>
      <w:ins w:id="94" w:author="Michael Connor" w:date="2014-01-22T17:27:00Z">
        <w:r w:rsidR="00AB444E">
          <w:t>artefact</w:t>
        </w:r>
        <w:proofErr w:type="spellEnd"/>
        <w:r w:rsidR="00AB444E">
          <w:t xml:space="preserve"> </w:t>
        </w:r>
      </w:ins>
      <w:commentRangeEnd w:id="92"/>
      <w:r w:rsidR="00AB444E">
        <w:rPr>
          <w:rStyle w:val="CommentReference"/>
          <w:vanish/>
        </w:rPr>
        <w:commentReference w:id="92"/>
      </w:r>
      <w:r w:rsidR="00B71085">
        <w:t xml:space="preserve">than I </w:t>
      </w:r>
      <w:del w:id="95" w:author="Michael Connor" w:date="2014-01-22T17:29:00Z">
        <w:r w:rsidR="00B71085" w:rsidDel="00AB444E">
          <w:delText xml:space="preserve">could have </w:delText>
        </w:r>
      </w:del>
      <w:r w:rsidR="00B71085">
        <w:t>ever expected</w:t>
      </w:r>
      <w:r>
        <w:t xml:space="preserve">. </w:t>
      </w:r>
      <w:r w:rsidR="00E0414C">
        <w:t>The show</w:t>
      </w:r>
      <w:r w:rsidR="00A97A39">
        <w:t xml:space="preserve"> forms a unique database of images and speech, </w:t>
      </w:r>
      <w:del w:id="96" w:author="Michael Connor" w:date="2014-01-22T17:29:00Z">
        <w:r w:rsidR="00A97A39" w:rsidDel="00AB444E">
          <w:delText xml:space="preserve">and </w:delText>
        </w:r>
      </w:del>
      <w:r w:rsidR="00A97A39">
        <w:t xml:space="preserve">one that reflects the fascinations, fears, and biases of its time. </w:t>
      </w:r>
      <w:r w:rsidR="00E0414C">
        <w:rPr>
          <w:i/>
        </w:rPr>
        <w:t>Law &amp; Order’s</w:t>
      </w:r>
      <w:r w:rsidR="00A97A39">
        <w:t xml:space="preserve"> long run and its “ripped from the headlines” content makes it a useful lens </w:t>
      </w:r>
      <w:del w:id="97" w:author="Michael Connor" w:date="2014-01-22T17:29:00Z">
        <w:r w:rsidR="00A97A39" w:rsidDel="00AB444E">
          <w:delText xml:space="preserve">with </w:delText>
        </w:r>
      </w:del>
      <w:ins w:id="98" w:author="Michael Connor" w:date="2014-01-22T17:29:00Z">
        <w:r w:rsidR="00AB444E">
          <w:t xml:space="preserve">through </w:t>
        </w:r>
      </w:ins>
      <w:r w:rsidR="00A97A39">
        <w:t xml:space="preserve">which to look at a period of great political and economic change in the United States. </w:t>
      </w:r>
      <w:del w:id="99" w:author="Michael Connor" w:date="2014-01-22T17:29:00Z">
        <w:r w:rsidR="00A97A39" w:rsidDel="00AB444E">
          <w:delText xml:space="preserve">But the </w:delText>
        </w:r>
      </w:del>
      <w:ins w:id="100" w:author="Michael Connor" w:date="2014-01-22T17:29:00Z">
        <w:r w:rsidR="00AB444E">
          <w:t xml:space="preserve">In particular, the </w:t>
        </w:r>
      </w:ins>
      <w:r w:rsidR="00A97A39">
        <w:t xml:space="preserve">show </w:t>
      </w:r>
      <w:del w:id="101" w:author="Michael Connor" w:date="2014-01-22T17:29:00Z">
        <w:r w:rsidR="00A97A39" w:rsidDel="00AB444E">
          <w:delText xml:space="preserve">also </w:delText>
        </w:r>
      </w:del>
      <w:r w:rsidR="00A97A39">
        <w:t>coincides with a</w:t>
      </w:r>
      <w:del w:id="102" w:author="Michael Connor" w:date="2014-01-22T17:29:00Z">
        <w:r w:rsidR="00A97A39" w:rsidDel="00AB444E">
          <w:delText>nother</w:delText>
        </w:r>
      </w:del>
      <w:r w:rsidR="00A97A39">
        <w:t xml:space="preserve"> major cultural shift: the rise </w:t>
      </w:r>
      <w:del w:id="103" w:author="Michael Connor" w:date="2014-01-22T17:29:00Z">
        <w:r w:rsidR="00A97A39" w:rsidDel="00AB444E">
          <w:delText xml:space="preserve">and eventual ubiquity </w:delText>
        </w:r>
      </w:del>
      <w:r w:rsidR="00A97A39">
        <w:t>of computers and network</w:t>
      </w:r>
      <w:r w:rsidR="00A4613C">
        <w:t>ed</w:t>
      </w:r>
      <w:r w:rsidR="00A97A39">
        <w:t xml:space="preserve"> technologies over </w:t>
      </w:r>
      <w:del w:id="104" w:author="Michael Connor" w:date="2014-01-22T17:30:00Z">
        <w:r w:rsidR="00A97A39" w:rsidDel="00AB444E">
          <w:delText xml:space="preserve">the last </w:delText>
        </w:r>
      </w:del>
      <w:ins w:id="105" w:author="Michael Connor" w:date="2014-01-22T17:30:00Z">
        <w:r w:rsidR="00AB444E">
          <w:t xml:space="preserve">a crucial </w:t>
        </w:r>
      </w:ins>
      <w:r w:rsidR="00A97A39">
        <w:t>20</w:t>
      </w:r>
      <w:del w:id="106" w:author="Michael Connor" w:date="2014-01-22T17:30:00Z">
        <w:r w:rsidR="00A97A39" w:rsidDel="00AB444E">
          <w:delText xml:space="preserve"> </w:delText>
        </w:r>
      </w:del>
      <w:ins w:id="107" w:author="Michael Connor" w:date="2014-01-22T17:30:00Z">
        <w:r w:rsidR="00AB444E">
          <w:t>–</w:t>
        </w:r>
      </w:ins>
      <w:r w:rsidR="00A97A39">
        <w:t>year</w:t>
      </w:r>
      <w:ins w:id="108" w:author="Michael Connor" w:date="2014-01-22T17:30:00Z">
        <w:r w:rsidR="00AB444E">
          <w:t xml:space="preserve"> period</w:t>
        </w:r>
      </w:ins>
      <w:ins w:id="109" w:author="Michael Connor" w:date="2014-01-22T17:34:00Z">
        <w:r w:rsidR="00E71C4A">
          <w:t xml:space="preserve"> in technological history</w:t>
        </w:r>
      </w:ins>
      <w:del w:id="110" w:author="Michael Connor" w:date="2014-01-22T17:30:00Z">
        <w:r w:rsidR="00A97A39" w:rsidDel="00AB444E">
          <w:delText>s</w:delText>
        </w:r>
      </w:del>
      <w:r w:rsidR="00A97A39">
        <w:t>.</w:t>
      </w:r>
    </w:p>
    <w:p w:rsidR="0032423A" w:rsidRDefault="0032423A" w:rsidP="005C7F43">
      <w:pPr>
        <w:numPr>
          <w:ins w:id="111" w:author="Michael Connor" w:date="2014-01-22T17:35:00Z"/>
        </w:numPr>
        <w:spacing w:line="480" w:lineRule="auto"/>
        <w:rPr>
          <w:ins w:id="112" w:author="Michael Connor" w:date="2014-01-22T17:35:00Z"/>
        </w:rPr>
      </w:pPr>
    </w:p>
    <w:p w:rsidR="00E71C4A" w:rsidRPr="00E71C4A" w:rsidRDefault="00E71C4A" w:rsidP="005C7F43">
      <w:pPr>
        <w:spacing w:line="480" w:lineRule="auto"/>
        <w:rPr>
          <w:b/>
          <w:rPrChange w:id="113" w:author="Michael Connor" w:date="2014-01-22T17:35:00Z">
            <w:rPr/>
          </w:rPrChange>
        </w:rPr>
        <w:pPrChange w:id="114" w:author="Michael Connor" w:date="2014-01-22T17:17:00Z">
          <w:pPr/>
        </w:pPrChange>
      </w:pPr>
      <w:ins w:id="115" w:author="Michael Connor" w:date="2014-01-22T17:35:00Z">
        <w:r>
          <w:rPr>
            <w:b/>
          </w:rPr>
          <w:t xml:space="preserve">JEFF </w:t>
        </w:r>
      </w:ins>
      <w:ins w:id="116" w:author="Michael Connor" w:date="2014-01-22T17:36:00Z">
        <w:r>
          <w:rPr>
            <w:b/>
          </w:rPr>
          <w:t>–</w:t>
        </w:r>
      </w:ins>
      <w:ins w:id="117" w:author="Michael Connor" w:date="2014-01-22T17:35:00Z">
        <w:r>
          <w:rPr>
            <w:b/>
          </w:rPr>
          <w:t xml:space="preserve"> </w:t>
        </w:r>
      </w:ins>
      <w:ins w:id="118" w:author="Michael Connor" w:date="2014-01-22T17:36:00Z">
        <w:r>
          <w:rPr>
            <w:b/>
          </w:rPr>
          <w:t xml:space="preserve">can you combine this paragraph with the </w:t>
        </w:r>
      </w:ins>
      <w:ins w:id="119" w:author="Michael Connor" w:date="2014-01-22T17:37:00Z">
        <w:r>
          <w:rPr>
            <w:b/>
          </w:rPr>
          <w:t xml:space="preserve">single sentence </w:t>
        </w:r>
      </w:ins>
      <w:ins w:id="120" w:author="Michael Connor" w:date="2014-01-22T17:36:00Z">
        <w:r>
          <w:rPr>
            <w:b/>
          </w:rPr>
          <w:t xml:space="preserve">one that's two paragraphs down? It seems like both are doing similar jobs of tracing </w:t>
        </w:r>
        <w:proofErr w:type="spellStart"/>
        <w:r>
          <w:rPr>
            <w:b/>
          </w:rPr>
          <w:t>L&amp;O's</w:t>
        </w:r>
        <w:proofErr w:type="spellEnd"/>
        <w:r>
          <w:rPr>
            <w:b/>
          </w:rPr>
          <w:t xml:space="preserve"> trajectory.</w:t>
        </w:r>
      </w:ins>
    </w:p>
    <w:p w:rsidR="0032423A" w:rsidRDefault="0032423A" w:rsidP="005C7F43">
      <w:pPr>
        <w:spacing w:line="480" w:lineRule="auto"/>
        <w:pPrChange w:id="121" w:author="Michael Connor" w:date="2014-01-22T17:17:00Z">
          <w:pPr/>
        </w:pPrChange>
      </w:pPr>
      <w:commentRangeStart w:id="122"/>
      <w:r>
        <w:rPr>
          <w:i/>
        </w:rPr>
        <w:t xml:space="preserve">Law </w:t>
      </w:r>
      <w:commentRangeEnd w:id="122"/>
      <w:r w:rsidR="00E71C4A">
        <w:rPr>
          <w:rStyle w:val="CommentReference"/>
          <w:vanish/>
        </w:rPr>
        <w:commentReference w:id="122"/>
      </w:r>
      <w:r>
        <w:rPr>
          <w:i/>
        </w:rPr>
        <w:t>&amp; Order</w:t>
      </w:r>
      <w:r>
        <w:t xml:space="preserve"> spans the emergence of the ever-present personal computer, </w:t>
      </w:r>
      <w:ins w:id="123" w:author="Michael Connor" w:date="2014-01-22T17:32:00Z">
        <w:r w:rsidR="00AB444E">
          <w:t xml:space="preserve">the trajectory from specialized to </w:t>
        </w:r>
      </w:ins>
      <w:del w:id="124" w:author="Michael Connor" w:date="2014-01-22T17:32:00Z">
        <w:r w:rsidDel="00AB444E">
          <w:delText xml:space="preserve">growing and then widespread </w:delText>
        </w:r>
      </w:del>
      <w:ins w:id="125" w:author="Michael Connor" w:date="2014-01-22T17:32:00Z">
        <w:r w:rsidR="00AB444E">
          <w:t xml:space="preserve">mainstream </w:t>
        </w:r>
      </w:ins>
      <w:r>
        <w:t>internet use</w:t>
      </w:r>
      <w:ins w:id="126" w:author="Michael Connor" w:date="2014-01-22T17:30:00Z">
        <w:r w:rsidR="00AB444E">
          <w:t>,</w:t>
        </w:r>
      </w:ins>
      <w:r w:rsidR="00BF0EBF">
        <w:rPr>
          <w:rStyle w:val="EndnoteReference"/>
        </w:rPr>
        <w:endnoteReference w:id="9"/>
      </w:r>
      <w:del w:id="128" w:author="Michael Connor" w:date="2014-01-22T17:30:00Z">
        <w:r w:rsidDel="00AB444E">
          <w:delText>,</w:delText>
        </w:r>
      </w:del>
      <w:r>
        <w:t xml:space="preserve"> </w:t>
      </w:r>
      <w:ins w:id="129" w:author="Michael Connor" w:date="2014-01-22T17:31:00Z">
        <w:r w:rsidR="00AB444E">
          <w:t xml:space="preserve">the introduction of </w:t>
        </w:r>
      </w:ins>
      <w:r>
        <w:t xml:space="preserve">laptops and </w:t>
      </w:r>
      <w:proofErr w:type="spellStart"/>
      <w:r>
        <w:t>flatscreen</w:t>
      </w:r>
      <w:proofErr w:type="spellEnd"/>
      <w:r>
        <w:t xml:space="preserve"> monitors, and finally </w:t>
      </w:r>
      <w:del w:id="130" w:author="Michael Connor" w:date="2014-01-22T17:32:00Z">
        <w:r w:rsidDel="00AB444E">
          <w:delText xml:space="preserve">ends as </w:delText>
        </w:r>
      </w:del>
      <w:ins w:id="131" w:author="Michael Connor" w:date="2014-01-22T17:32:00Z">
        <w:r w:rsidR="00AB444E">
          <w:t xml:space="preserve">the </w:t>
        </w:r>
      </w:ins>
      <w:ins w:id="132" w:author="Michael Connor" w:date="2014-01-22T17:34:00Z">
        <w:r w:rsidR="00E71C4A">
          <w:t xml:space="preserve">mass adoption of </w:t>
        </w:r>
      </w:ins>
      <w:r>
        <w:t>internet-enabled “</w:t>
      </w:r>
      <w:proofErr w:type="spellStart"/>
      <w:r>
        <w:t>smartphones</w:t>
      </w:r>
      <w:proofErr w:type="spellEnd"/>
      <w:ins w:id="133" w:author="Michael Connor" w:date="2014-01-22T17:32:00Z">
        <w:r w:rsidR="00AB444E">
          <w:t>.</w:t>
        </w:r>
      </w:ins>
      <w:r>
        <w:t>”</w:t>
      </w:r>
      <w:del w:id="134" w:author="Michael Connor" w:date="2014-01-22T17:32:00Z">
        <w:r w:rsidDel="00AB444E">
          <w:delText xml:space="preserve"> become commonplace.</w:delText>
        </w:r>
      </w:del>
      <w:r>
        <w:t xml:space="preserve"> Alongside the actual technology appearing onscreen, the show’s content, ranging from casual conversations to crimes and crime-solving, reflect</w:t>
      </w:r>
      <w:r w:rsidR="0053595E">
        <w:t>s</w:t>
      </w:r>
      <w:r>
        <w:t xml:space="preserve"> our fascination with</w:t>
      </w:r>
      <w:del w:id="135" w:author="Michael Connor" w:date="2014-01-22T17:34:00Z">
        <w:r w:rsidDel="00E71C4A">
          <w:delText xml:space="preserve"> </w:delText>
        </w:r>
      </w:del>
      <w:ins w:id="136" w:author="Michael Connor" w:date="2014-01-22T17:34:00Z">
        <w:r w:rsidR="00E71C4A">
          <w:t>--</w:t>
        </w:r>
      </w:ins>
      <w:r>
        <w:t>and sometimes fears about</w:t>
      </w:r>
      <w:del w:id="137" w:author="Michael Connor" w:date="2014-01-22T17:34:00Z">
        <w:r w:rsidDel="00E71C4A">
          <w:delText xml:space="preserve"> </w:delText>
        </w:r>
      </w:del>
      <w:ins w:id="138" w:author="Michael Connor" w:date="2014-01-22T17:34:00Z">
        <w:r w:rsidR="00E71C4A">
          <w:t>--</w:t>
        </w:r>
      </w:ins>
      <w:r>
        <w:t xml:space="preserve">technologies like BBS systems, email, online dating and social networking, webcams, privacy and hacking, </w:t>
      </w:r>
      <w:r w:rsidR="00273655">
        <w:t xml:space="preserve">facial recognition, </w:t>
      </w:r>
      <w:r>
        <w:t>and search engines.</w:t>
      </w:r>
    </w:p>
    <w:p w:rsidR="0053595E" w:rsidRDefault="0053595E" w:rsidP="005C7F43">
      <w:pPr>
        <w:spacing w:line="480" w:lineRule="auto"/>
        <w:pPrChange w:id="139" w:author="Michael Connor" w:date="2014-01-22T17:17:00Z">
          <w:pPr/>
        </w:pPrChange>
      </w:pPr>
    </w:p>
    <w:p w:rsidR="00F95974" w:rsidRDefault="0053595E" w:rsidP="005C7F43">
      <w:pPr>
        <w:tabs>
          <w:tab w:val="left" w:pos="935"/>
        </w:tabs>
        <w:spacing w:line="480" w:lineRule="auto"/>
        <w:pPrChange w:id="140" w:author="Michael Connor" w:date="2014-01-22T17:17:00Z">
          <w:pPr>
            <w:tabs>
              <w:tab w:val="left" w:pos="935"/>
            </w:tabs>
          </w:pPr>
        </w:pPrChange>
      </w:pPr>
      <w:r>
        <w:t xml:space="preserve">While an investigation of the show could have taken many forms, as an artist interested in how technology shapes culture, it made perfect sense to use </w:t>
      </w:r>
      <w:r>
        <w:rPr>
          <w:i/>
        </w:rPr>
        <w:t>Law &amp; Order</w:t>
      </w:r>
      <w:r>
        <w:t xml:space="preserve"> as a means to talk about how our relationship with computers has formed and changed over the last 20 years</w:t>
      </w:r>
      <w:r>
        <w:rPr>
          <w:rStyle w:val="EndnoteReference"/>
        </w:rPr>
        <w:endnoteReference w:id="10"/>
      </w:r>
      <w:r>
        <w:t xml:space="preserve">. </w:t>
      </w:r>
      <w:r w:rsidR="00B71085">
        <w:t>The</w:t>
      </w:r>
      <w:r w:rsidR="0032423A">
        <w:t xml:space="preserve"> </w:t>
      </w:r>
      <w:del w:id="141" w:author="Michael Connor" w:date="2014-01-22T17:35:00Z">
        <w:r w:rsidR="0032423A" w:rsidDel="00E71C4A">
          <w:delText xml:space="preserve">archive of </w:delText>
        </w:r>
      </w:del>
      <w:r w:rsidR="0032423A">
        <w:t>screenshots resulting from this project (along with other data</w:t>
      </w:r>
      <w:ins w:id="142" w:author="Michael Connor" w:date="2014-01-22T17:35:00Z">
        <w:r w:rsidR="00E71C4A">
          <w:t>,</w:t>
        </w:r>
      </w:ins>
      <w:r w:rsidR="0032423A">
        <w:t xml:space="preserve"> including web addresses used on the show, quotes about computers, and</w:t>
      </w:r>
      <w:r w:rsidR="00B71085">
        <w:t xml:space="preserve"> a list of “first appearances” – </w:t>
      </w:r>
      <w:r w:rsidR="0032423A">
        <w:t>all included in this book) provide</w:t>
      </w:r>
      <w:del w:id="143" w:author="Michael Connor" w:date="2014-01-22T17:35:00Z">
        <w:r w:rsidR="0032423A" w:rsidDel="00E71C4A">
          <w:delText>s</w:delText>
        </w:r>
      </w:del>
      <w:r w:rsidR="0032423A">
        <w:t xml:space="preserve"> a rich data set through which there are many possible lines of investigation. </w:t>
      </w:r>
    </w:p>
    <w:p w:rsidR="00F95974" w:rsidRDefault="00F95974" w:rsidP="005C7F43">
      <w:pPr>
        <w:tabs>
          <w:tab w:val="left" w:pos="935"/>
        </w:tabs>
        <w:spacing w:line="480" w:lineRule="auto"/>
        <w:pPrChange w:id="144" w:author="Michael Connor" w:date="2014-01-22T17:17:00Z">
          <w:pPr>
            <w:tabs>
              <w:tab w:val="left" w:pos="935"/>
            </w:tabs>
          </w:pPr>
        </w:pPrChange>
      </w:pPr>
    </w:p>
    <w:p w:rsidR="0032423A" w:rsidRDefault="0053595E" w:rsidP="005C7F43">
      <w:pPr>
        <w:tabs>
          <w:tab w:val="left" w:pos="935"/>
        </w:tabs>
        <w:spacing w:line="480" w:lineRule="auto"/>
        <w:pPrChange w:id="145" w:author="Michael Connor" w:date="2014-01-22T17:17:00Z">
          <w:pPr>
            <w:tabs>
              <w:tab w:val="left" w:pos="935"/>
            </w:tabs>
          </w:pPr>
        </w:pPrChange>
      </w:pPr>
      <w:r>
        <w:t>One of the</w:t>
      </w:r>
      <w:r w:rsidR="00F95974">
        <w:t xml:space="preserve"> trajectories we can trace through the show is </w:t>
      </w:r>
      <w:r w:rsidR="0032423A">
        <w:t xml:space="preserve">the transition of the computer from </w:t>
      </w:r>
      <w:r w:rsidR="00B71085">
        <w:t>turned-off background prop</w:t>
      </w:r>
      <w:r w:rsidR="00A31134">
        <w:t xml:space="preserve">, </w:t>
      </w:r>
      <w:r>
        <w:t>lending</w:t>
      </w:r>
      <w:r w:rsidR="00A31134">
        <w:t xml:space="preserve"> realism to scenes in the workplace,</w:t>
      </w:r>
      <w:r w:rsidR="00B71085">
        <w:t xml:space="preserve"> to</w:t>
      </w:r>
      <w:r w:rsidR="00A31134">
        <w:t xml:space="preserve"> its current position as</w:t>
      </w:r>
      <w:r w:rsidR="00B71085">
        <w:t xml:space="preserve"> </w:t>
      </w:r>
      <w:r w:rsidR="00E47C6C">
        <w:t>a necessary</w:t>
      </w:r>
      <w:r w:rsidR="00A31134">
        <w:t>, always-networked,</w:t>
      </w:r>
      <w:r w:rsidR="00E47C6C">
        <w:t xml:space="preserve"> and constantly used tool</w:t>
      </w:r>
      <w:r w:rsidR="00A31134">
        <w:t xml:space="preserve">. </w:t>
      </w:r>
    </w:p>
    <w:p w:rsidR="00F95974" w:rsidRDefault="00F95974" w:rsidP="005C7F43">
      <w:pPr>
        <w:tabs>
          <w:tab w:val="left" w:pos="935"/>
        </w:tabs>
        <w:spacing w:line="480" w:lineRule="auto"/>
        <w:pPrChange w:id="146" w:author="Michael Connor" w:date="2014-01-22T17:17:00Z">
          <w:pPr>
            <w:tabs>
              <w:tab w:val="left" w:pos="935"/>
            </w:tabs>
          </w:pPr>
        </w:pPrChange>
      </w:pPr>
    </w:p>
    <w:p w:rsidR="00F95974" w:rsidRDefault="00F95974" w:rsidP="005C7F43">
      <w:pPr>
        <w:tabs>
          <w:tab w:val="left" w:pos="935"/>
        </w:tabs>
        <w:spacing w:line="480" w:lineRule="auto"/>
        <w:pPrChange w:id="147" w:author="Michael Connor" w:date="2014-01-22T17:17:00Z">
          <w:pPr>
            <w:tabs>
              <w:tab w:val="left" w:pos="935"/>
            </w:tabs>
          </w:pPr>
        </w:pPrChange>
      </w:pPr>
      <w:r>
        <w:t xml:space="preserve">The first computer on </w:t>
      </w:r>
      <w:r>
        <w:rPr>
          <w:i/>
        </w:rPr>
        <w:t>Law &amp; Order</w:t>
      </w:r>
      <w:r w:rsidRPr="00B10027">
        <w:t xml:space="preserve"> </w:t>
      </w:r>
      <w:r>
        <w:t>appears nine minutes into the first episode of the show. A rather small, dull-gray monitor sits on the also-dull-gray box of a computer. The keyboard rests on the desk in front</w:t>
      </w:r>
      <w:ins w:id="148" w:author="Michael Connor" w:date="2014-01-22T17:37:00Z">
        <w:r w:rsidR="00E71C4A">
          <w:t>,</w:t>
        </w:r>
      </w:ins>
      <w:r>
        <w:t xml:space="preserve"> and some kind of peripheral sits to the left. Exact deta</w:t>
      </w:r>
      <w:r w:rsidR="0053595E">
        <w:t>ils are difficult to identify. W</w:t>
      </w:r>
      <w:r>
        <w:t>e see the computer as the camera quickly pans the room, obscured by motion blur and the graininess of the film stock</w:t>
      </w:r>
      <w:ins w:id="149" w:author="Michael Connor" w:date="2014-01-22T17:37:00Z">
        <w:r w:rsidR="00E71C4A">
          <w:t>.</w:t>
        </w:r>
      </w:ins>
      <w:r>
        <w:rPr>
          <w:rStyle w:val="EndnoteReference"/>
        </w:rPr>
        <w:endnoteReference w:id="11"/>
      </w:r>
      <w:del w:id="150" w:author="Michael Connor" w:date="2014-01-22T17:37:00Z">
        <w:r w:rsidDel="00E71C4A">
          <w:delText>.</w:delText>
        </w:r>
      </w:del>
      <w:r>
        <w:t xml:space="preserve"> Alone, unused</w:t>
      </w:r>
      <w:ins w:id="151" w:author="Michael Connor" w:date="2014-01-22T17:37:00Z">
        <w:r w:rsidR="00E71C4A">
          <w:t>,</w:t>
        </w:r>
      </w:ins>
      <w:r>
        <w:t xml:space="preserve"> and tucked into the corner of the room, this is the state of computers for most of the first ten seasons of the show: a shared resource used only occasionally as needed, turned off more often than not, and dotted with Post-It notes left for other users. Often, these computers are shown on dedicated computer desks or tucked away in corners, below counters, or in other out-of-the-way places.</w:t>
      </w:r>
    </w:p>
    <w:p w:rsidR="00F95974" w:rsidRDefault="00F95974" w:rsidP="005C7F43">
      <w:pPr>
        <w:tabs>
          <w:tab w:val="left" w:pos="935"/>
        </w:tabs>
        <w:spacing w:line="480" w:lineRule="auto"/>
        <w:pPrChange w:id="152" w:author="Michael Connor" w:date="2014-01-22T17:17:00Z">
          <w:pPr>
            <w:tabs>
              <w:tab w:val="left" w:pos="935"/>
            </w:tabs>
          </w:pPr>
        </w:pPrChange>
      </w:pPr>
    </w:p>
    <w:p w:rsidR="00F95974" w:rsidRPr="00443B54" w:rsidRDefault="00F95974" w:rsidP="005C7F43">
      <w:pPr>
        <w:tabs>
          <w:tab w:val="left" w:pos="935"/>
        </w:tabs>
        <w:spacing w:line="480" w:lineRule="auto"/>
        <w:pPrChange w:id="153" w:author="Michael Connor" w:date="2014-01-22T17:17:00Z">
          <w:pPr>
            <w:tabs>
              <w:tab w:val="left" w:pos="935"/>
            </w:tabs>
          </w:pPr>
        </w:pPrChange>
      </w:pPr>
      <w:r>
        <w:t xml:space="preserve">This reflection of banal details is something </w:t>
      </w:r>
      <w:r>
        <w:rPr>
          <w:i/>
        </w:rPr>
        <w:t>Law &amp; Order</w:t>
      </w:r>
      <w:r>
        <w:t xml:space="preserve"> excels at (whether intentionally or not) and stands in contrast with one of the show’s spinoffs</w:t>
      </w:r>
      <w:ins w:id="154" w:author="Michael Connor" w:date="2014-01-22T17:37:00Z">
        <w:r w:rsidR="00E71C4A">
          <w:t>,</w:t>
        </w:r>
      </w:ins>
      <w:r>
        <w:t xml:space="preserve"> </w:t>
      </w:r>
      <w:r>
        <w:rPr>
          <w:i/>
        </w:rPr>
        <w:t>Law &amp; Order: SVU,</w:t>
      </w:r>
      <w:r w:rsidR="00407552">
        <w:t xml:space="preserve"> which often depicts</w:t>
      </w:r>
      <w:r>
        <w:t xml:space="preserve"> </w:t>
      </w:r>
      <w:del w:id="155" w:author="Michael Connor" w:date="2014-01-22T17:37:00Z">
        <w:r w:rsidDel="00E71C4A">
          <w:delText xml:space="preserve">computers in </w:delText>
        </w:r>
      </w:del>
      <w:r>
        <w:t>police station</w:t>
      </w:r>
      <w:ins w:id="156" w:author="Michael Connor" w:date="2014-01-22T17:37:00Z">
        <w:r w:rsidR="00E71C4A">
          <w:t xml:space="preserve"> computer</w:t>
        </w:r>
      </w:ins>
      <w:r>
        <w:t xml:space="preserve">s </w:t>
      </w:r>
      <w:ins w:id="157" w:author="Michael Connor" w:date="2014-01-22T17:37:00Z">
        <w:r w:rsidR="00E71C4A">
          <w:t xml:space="preserve">in a manner </w:t>
        </w:r>
      </w:ins>
      <w:r w:rsidR="00407552">
        <w:t>bordering</w:t>
      </w:r>
      <w:r>
        <w:t xml:space="preserve"> on the sci-fi. Unlike the smart-boards and touch-based interaction of </w:t>
      </w:r>
      <w:r>
        <w:rPr>
          <w:i/>
        </w:rPr>
        <w:t>SVU</w:t>
      </w:r>
      <w:r>
        <w:t xml:space="preserve"> (which is intended to suggest high-tech interactivity while being </w:t>
      </w:r>
      <w:del w:id="158" w:author="Michael Connor" w:date="2014-01-22T17:38:00Z">
        <w:r w:rsidDel="00E71C4A">
          <w:delText>decidedly not</w:delText>
        </w:r>
      </w:del>
      <w:ins w:id="159" w:author="Michael Connor" w:date="2014-01-22T17:38:00Z">
        <w:r w:rsidR="00E71C4A">
          <w:t>the opposite</w:t>
        </w:r>
      </w:ins>
      <w:r>
        <w:t xml:space="preserve">, sporting </w:t>
      </w:r>
      <w:del w:id="160" w:author="Michael Connor" w:date="2014-01-22T17:38:00Z">
        <w:r w:rsidDel="00E71C4A">
          <w:delText xml:space="preserve">instead a </w:delText>
        </w:r>
      </w:del>
      <w:r>
        <w:t xml:space="preserve">clunky and simplified user interfaces with the veneer of corporate design), the original series accepts the </w:t>
      </w:r>
      <w:ins w:id="161" w:author="Michael Connor" w:date="2014-01-22T17:38:00Z">
        <w:r w:rsidR="00E71C4A">
          <w:t xml:space="preserve">real world </w:t>
        </w:r>
      </w:ins>
      <w:r>
        <w:t>limit</w:t>
      </w:r>
      <w:ins w:id="162" w:author="Michael Connor" w:date="2014-01-22T17:38:00Z">
        <w:r w:rsidR="00E71C4A">
          <w:t>ation</w:t>
        </w:r>
      </w:ins>
      <w:r>
        <w:t xml:space="preserve">s of blue screens and keyboard-only input, and </w:t>
      </w:r>
      <w:del w:id="163" w:author="Michael Connor" w:date="2014-01-22T17:38:00Z">
        <w:r w:rsidDel="00E71C4A">
          <w:delText xml:space="preserve">in doing so </w:delText>
        </w:r>
      </w:del>
      <w:ins w:id="164" w:author="Michael Connor" w:date="2014-01-22T17:38:00Z">
        <w:r w:rsidR="00E71C4A">
          <w:t xml:space="preserve">as a result </w:t>
        </w:r>
      </w:ins>
      <w:r>
        <w:t>is a much better representation of the average computer user in the early 1990s</w:t>
      </w:r>
      <w:ins w:id="165" w:author="Michael Connor" w:date="2014-01-22T17:38:00Z">
        <w:r w:rsidR="00E71C4A">
          <w:t>.</w:t>
        </w:r>
      </w:ins>
      <w:r>
        <w:rPr>
          <w:rStyle w:val="EndnoteReference"/>
        </w:rPr>
        <w:endnoteReference w:id="12"/>
      </w:r>
      <w:del w:id="168" w:author="Michael Connor" w:date="2014-01-22T17:38:00Z">
        <w:r w:rsidDel="00E71C4A">
          <w:delText>.</w:delText>
        </w:r>
      </w:del>
    </w:p>
    <w:p w:rsidR="00F95974" w:rsidRDefault="00F95974" w:rsidP="005C7F43">
      <w:pPr>
        <w:tabs>
          <w:tab w:val="left" w:pos="935"/>
        </w:tabs>
        <w:spacing w:line="480" w:lineRule="auto"/>
        <w:pPrChange w:id="169" w:author="Michael Connor" w:date="2014-01-22T17:17:00Z">
          <w:pPr>
            <w:tabs>
              <w:tab w:val="left" w:pos="935"/>
            </w:tabs>
          </w:pPr>
        </w:pPrChange>
      </w:pPr>
    </w:p>
    <w:p w:rsidR="00F95974" w:rsidRDefault="00F95974" w:rsidP="005C7F43">
      <w:pPr>
        <w:tabs>
          <w:tab w:val="left" w:pos="935"/>
        </w:tabs>
        <w:spacing w:line="480" w:lineRule="auto"/>
        <w:pPrChange w:id="170" w:author="Michael Connor" w:date="2014-01-22T17:17:00Z">
          <w:pPr>
            <w:tabs>
              <w:tab w:val="left" w:pos="935"/>
            </w:tabs>
          </w:pPr>
        </w:pPrChange>
      </w:pPr>
      <w:r>
        <w:t>In fact, it isn’t until nine episodes and 39 computers later that a machine is even turned on, and it isn’t until season five that a computer appears on the front of someone’s desk. Over the course of the show</w:t>
      </w:r>
      <w:del w:id="171" w:author="Michael Connor" w:date="2014-01-22T17:38:00Z">
        <w:r w:rsidDel="00E71C4A">
          <w:delText xml:space="preserve"> and</w:delText>
        </w:r>
      </w:del>
      <w:ins w:id="172" w:author="Michael Connor" w:date="2014-01-22T17:38:00Z">
        <w:r w:rsidR="00E71C4A">
          <w:t>,</w:t>
        </w:r>
      </w:ins>
      <w:r>
        <w:t xml:space="preserve"> as we might expect, computers become more and more common, </w:t>
      </w:r>
      <w:del w:id="173" w:author="Michael Connor" w:date="2014-01-22T17:39:00Z">
        <w:r w:rsidDel="00E71C4A">
          <w:delText xml:space="preserve">and </w:delText>
        </w:r>
      </w:del>
      <w:r>
        <w:t>shift</w:t>
      </w:r>
      <w:ins w:id="174" w:author="Michael Connor" w:date="2014-01-22T17:39:00Z">
        <w:r w:rsidR="00E71C4A">
          <w:t>ing</w:t>
        </w:r>
      </w:ins>
      <w:r>
        <w:t xml:space="preserve"> from bulky desktop</w:t>
      </w:r>
      <w:r w:rsidR="00407552">
        <w:t>s</w:t>
      </w:r>
      <w:r>
        <w:t xml:space="preserve"> to laptop</w:t>
      </w:r>
      <w:r w:rsidR="00407552">
        <w:t>s</w:t>
      </w:r>
      <w:r>
        <w:t xml:space="preserve"> and </w:t>
      </w:r>
      <w:proofErr w:type="spellStart"/>
      <w:r>
        <w:t>flatscreen</w:t>
      </w:r>
      <w:proofErr w:type="spellEnd"/>
      <w:r>
        <w:t xml:space="preserve"> monitor</w:t>
      </w:r>
      <w:r w:rsidR="00407552">
        <w:t>s</w:t>
      </w:r>
      <w:r>
        <w:t>. City employees look up records for detectives and DA</w:t>
      </w:r>
      <w:del w:id="175" w:author="Michael Connor" w:date="2014-01-22T17:39:00Z">
        <w:r w:rsidDel="00E71C4A">
          <w:delText>’</w:delText>
        </w:r>
      </w:del>
      <w:r>
        <w:t xml:space="preserve">s, forensics and computer experts are seen using high-end software and even engaging in hacking, and computers dot the background with random programs open as if some important work had been interrupted. By the last two seasons, both detectives </w:t>
      </w:r>
      <w:r w:rsidR="00407552">
        <w:t xml:space="preserve">are regularly </w:t>
      </w:r>
      <w:r>
        <w:t>seen working on laptops across from each other</w:t>
      </w:r>
      <w:ins w:id="176" w:author="Michael Connor" w:date="2014-01-22T17:39:00Z">
        <w:r w:rsidR="00E71C4A">
          <w:t>,</w:t>
        </w:r>
      </w:ins>
      <w:r w:rsidR="0058679D">
        <w:t xml:space="preserve"> and </w:t>
      </w:r>
      <w:proofErr w:type="spellStart"/>
      <w:r w:rsidR="0058679D">
        <w:t>smartphones</w:t>
      </w:r>
      <w:proofErr w:type="spellEnd"/>
      <w:r w:rsidR="0058679D">
        <w:t xml:space="preserve"> begin to </w:t>
      </w:r>
      <w:ins w:id="177" w:author="Michael Connor" w:date="2014-01-22T17:39:00Z">
        <w:r w:rsidR="00E71C4A">
          <w:t xml:space="preserve">make </w:t>
        </w:r>
      </w:ins>
      <w:r w:rsidR="0058679D">
        <w:t>appear</w:t>
      </w:r>
      <w:ins w:id="178" w:author="Michael Connor" w:date="2014-01-22T17:39:00Z">
        <w:r w:rsidR="00E71C4A">
          <w:t>ances</w:t>
        </w:r>
      </w:ins>
      <w:r w:rsidR="0058679D">
        <w:t>.</w:t>
      </w:r>
    </w:p>
    <w:p w:rsidR="0058679D" w:rsidRDefault="0058679D" w:rsidP="005C7F43">
      <w:pPr>
        <w:tabs>
          <w:tab w:val="left" w:pos="935"/>
        </w:tabs>
        <w:spacing w:line="480" w:lineRule="auto"/>
        <w:pPrChange w:id="179" w:author="Michael Connor" w:date="2014-01-22T17:17:00Z">
          <w:pPr>
            <w:tabs>
              <w:tab w:val="left" w:pos="935"/>
            </w:tabs>
          </w:pPr>
        </w:pPrChange>
      </w:pPr>
    </w:p>
    <w:p w:rsidR="00961594" w:rsidRDefault="00961594" w:rsidP="005C7F43">
      <w:pPr>
        <w:tabs>
          <w:tab w:val="left" w:pos="935"/>
        </w:tabs>
        <w:spacing w:line="480" w:lineRule="auto"/>
        <w:pPrChange w:id="180" w:author="Michael Connor" w:date="2014-01-22T17:17:00Z">
          <w:pPr>
            <w:tabs>
              <w:tab w:val="left" w:pos="935"/>
            </w:tabs>
          </w:pPr>
        </w:pPrChange>
      </w:pPr>
      <w:r>
        <w:t xml:space="preserve">This shift </w:t>
      </w:r>
      <w:del w:id="181" w:author="Michael Connor" w:date="2014-01-22T17:39:00Z">
        <w:r w:rsidDel="00E71C4A">
          <w:delText xml:space="preserve">is mirrored </w:delText>
        </w:r>
      </w:del>
      <w:ins w:id="182" w:author="Michael Connor" w:date="2014-01-22T17:39:00Z">
        <w:r w:rsidR="00E71C4A">
          <w:t xml:space="preserve">can be </w:t>
        </w:r>
      </w:ins>
      <w:ins w:id="183" w:author="Michael Connor" w:date="2014-01-22T17:40:00Z">
        <w:r w:rsidR="00E71C4A">
          <w:t xml:space="preserve">measured </w:t>
        </w:r>
      </w:ins>
      <w:r>
        <w:t>by counting the number of computers captured per season</w:t>
      </w:r>
      <w:r w:rsidR="004A6E80">
        <w:t xml:space="preserve">. </w:t>
      </w:r>
      <w:r>
        <w:t xml:space="preserve">The chart above shows these counts across </w:t>
      </w:r>
      <w:r w:rsidR="004A6E80">
        <w:t xml:space="preserve">all 20 seasons </w:t>
      </w:r>
      <w:r>
        <w:t xml:space="preserve">along with a line tracking the average trend: a steady incline in the number of computers onscreen </w:t>
      </w:r>
      <w:del w:id="184" w:author="Michael Connor" w:date="2014-01-22T17:40:00Z">
        <w:r w:rsidDel="00E71C4A">
          <w:delText xml:space="preserve">with a </w:delText>
        </w:r>
      </w:del>
      <w:ins w:id="185" w:author="Michael Connor" w:date="2014-01-22T17:40:00Z">
        <w:r w:rsidR="00E71C4A">
          <w:t xml:space="preserve">that </w:t>
        </w:r>
      </w:ins>
      <w:r>
        <w:t>bump</w:t>
      </w:r>
      <w:ins w:id="186" w:author="Michael Connor" w:date="2014-01-22T17:40:00Z">
        <w:r w:rsidR="00E71C4A">
          <w:t>s up briefly</w:t>
        </w:r>
      </w:ins>
      <w:r>
        <w:t xml:space="preserve"> in the middle and skyrocket</w:t>
      </w:r>
      <w:ins w:id="187" w:author="Michael Connor" w:date="2014-01-22T17:40:00Z">
        <w:r w:rsidR="00E71C4A">
          <w:t>s</w:t>
        </w:r>
      </w:ins>
      <w:del w:id="188" w:author="Michael Connor" w:date="2014-01-22T17:40:00Z">
        <w:r w:rsidDel="00E71C4A">
          <w:delText>ing</w:delText>
        </w:r>
      </w:del>
      <w:r>
        <w:t xml:space="preserve"> towards the end of the show’s run.</w:t>
      </w:r>
    </w:p>
    <w:p w:rsidR="00961594" w:rsidRDefault="00961594" w:rsidP="005C7F43">
      <w:pPr>
        <w:tabs>
          <w:tab w:val="left" w:pos="935"/>
        </w:tabs>
        <w:spacing w:line="480" w:lineRule="auto"/>
        <w:pPrChange w:id="189" w:author="Michael Connor" w:date="2014-01-22T17:17:00Z">
          <w:pPr>
            <w:tabs>
              <w:tab w:val="left" w:pos="935"/>
            </w:tabs>
          </w:pPr>
        </w:pPrChange>
      </w:pPr>
    </w:p>
    <w:p w:rsidR="00961594" w:rsidRDefault="00961594" w:rsidP="005C7F43">
      <w:pPr>
        <w:tabs>
          <w:tab w:val="left" w:pos="935"/>
        </w:tabs>
        <w:spacing w:line="480" w:lineRule="auto"/>
        <w:pPrChange w:id="190" w:author="Michael Connor" w:date="2014-01-22T17:17:00Z">
          <w:pPr>
            <w:tabs>
              <w:tab w:val="left" w:pos="935"/>
            </w:tabs>
          </w:pPr>
        </w:pPrChange>
      </w:pPr>
      <w:r>
        <w:t xml:space="preserve">An overall rise in the count is </w:t>
      </w:r>
      <w:ins w:id="191" w:author="Michael Connor" w:date="2014-01-22T17:40:00Z">
        <w:r w:rsidR="00E71C4A">
          <w:t xml:space="preserve">to be </w:t>
        </w:r>
      </w:ins>
      <w:r>
        <w:t>expected as computers become more common throughout the 1990s and 2000s (the spike in the first season is likely the result of my overzealous capturing of images</w:t>
      </w:r>
      <w:r w:rsidR="004A6E80">
        <w:t xml:space="preserve"> at the start of the project). </w:t>
      </w:r>
      <w:del w:id="192" w:author="Michael Connor" w:date="2014-01-22T17:40:00Z">
        <w:r w:rsidR="004A6E80" w:rsidDel="00E71C4A">
          <w:delText xml:space="preserve">Computer </w:delText>
        </w:r>
      </w:del>
      <w:ins w:id="193" w:author="Michael Connor" w:date="2014-01-22T17:40:00Z">
        <w:r w:rsidR="00E71C4A">
          <w:t xml:space="preserve">After all, </w:t>
        </w:r>
      </w:ins>
      <w:ins w:id="194" w:author="Michael Connor" w:date="2014-01-22T17:41:00Z">
        <w:r w:rsidR="00E71C4A">
          <w:t xml:space="preserve">the </w:t>
        </w:r>
      </w:ins>
      <w:ins w:id="195" w:author="Michael Connor" w:date="2014-01-22T17:40:00Z">
        <w:r w:rsidR="00E71C4A">
          <w:t xml:space="preserve">computer </w:t>
        </w:r>
      </w:ins>
      <w:del w:id="196" w:author="Michael Connor" w:date="2014-01-22T17:41:00Z">
        <w:r w:rsidR="004A6E80" w:rsidDel="00E71C4A">
          <w:delText xml:space="preserve">use </w:delText>
        </w:r>
      </w:del>
      <w:r w:rsidR="004A6E80">
        <w:t>transitioned</w:t>
      </w:r>
      <w:r>
        <w:t xml:space="preserve"> </w:t>
      </w:r>
      <w:r w:rsidR="004A6E80">
        <w:t xml:space="preserve">in the late 1990s from </w:t>
      </w:r>
      <w:ins w:id="197" w:author="Michael Connor" w:date="2014-01-22T17:41:00Z">
        <w:r w:rsidR="00E71C4A">
          <w:t xml:space="preserve">a </w:t>
        </w:r>
      </w:ins>
      <w:r w:rsidR="004A6E80">
        <w:t xml:space="preserve">shared office tool to </w:t>
      </w:r>
      <w:del w:id="198" w:author="Michael Connor" w:date="2014-01-22T17:41:00Z">
        <w:r w:rsidR="004A6E80" w:rsidDel="00E71C4A">
          <w:delText xml:space="preserve">one of </w:delText>
        </w:r>
      </w:del>
      <w:ins w:id="199" w:author="Michael Connor" w:date="2014-01-22T17:41:00Z">
        <w:r w:rsidR="00E71C4A">
          <w:t xml:space="preserve">a </w:t>
        </w:r>
      </w:ins>
      <w:r w:rsidR="000E128F">
        <w:t xml:space="preserve">near constant </w:t>
      </w:r>
      <w:ins w:id="200" w:author="Michael Connor" w:date="2014-01-22T17:41:00Z">
        <w:r w:rsidR="00E71C4A">
          <w:t xml:space="preserve">presence </w:t>
        </w:r>
      </w:ins>
      <w:del w:id="201" w:author="Michael Connor" w:date="2014-01-22T17:41:00Z">
        <w:r w:rsidR="000E128F" w:rsidDel="00E71C4A">
          <w:delText xml:space="preserve">use </w:delText>
        </w:r>
      </w:del>
      <w:r w:rsidR="000E128F">
        <w:t>at work</w:t>
      </w:r>
      <w:ins w:id="202" w:author="Michael Connor" w:date="2014-01-22T17:41:00Z">
        <w:r w:rsidR="00E71C4A">
          <w:t>--</w:t>
        </w:r>
      </w:ins>
      <w:del w:id="203" w:author="Michael Connor" w:date="2014-01-22T17:41:00Z">
        <w:r w:rsidR="000E128F" w:rsidDel="00E71C4A">
          <w:delText xml:space="preserve"> </w:delText>
        </w:r>
      </w:del>
      <w:r w:rsidR="000E128F">
        <w:t>and often at home</w:t>
      </w:r>
      <w:ins w:id="204" w:author="Michael Connor" w:date="2014-01-22T17:41:00Z">
        <w:r w:rsidR="00E71C4A">
          <w:t xml:space="preserve"> as well</w:t>
        </w:r>
      </w:ins>
      <w:r w:rsidR="000E128F">
        <w:t>. By 2002, more than half of</w:t>
      </w:r>
      <w:r>
        <w:t xml:space="preserve"> Americans were online</w:t>
      </w:r>
      <w:ins w:id="205" w:author="Michael Connor" w:date="2014-01-22T17:41:00Z">
        <w:r w:rsidR="00E71C4A">
          <w:t>.</w:t>
        </w:r>
      </w:ins>
      <w:r w:rsidR="000E128F">
        <w:rPr>
          <w:rStyle w:val="EndnoteReference"/>
        </w:rPr>
        <w:endnoteReference w:id="13"/>
      </w:r>
      <w:del w:id="206" w:author="Michael Connor" w:date="2014-01-22T17:41:00Z">
        <w:r w:rsidDel="00E71C4A">
          <w:delText>.</w:delText>
        </w:r>
      </w:del>
      <w:r>
        <w:t xml:space="preserve"> Computers, the </w:t>
      </w:r>
      <w:proofErr w:type="gramStart"/>
      <w:r>
        <w:t>internet</w:t>
      </w:r>
      <w:proofErr w:type="gramEnd"/>
      <w:r>
        <w:t>, and computer-related stories and crimes were on everyone’s mind</w:t>
      </w:r>
      <w:r w:rsidR="000E128F">
        <w:t>; this was reflected in the show</w:t>
      </w:r>
      <w:r>
        <w:t xml:space="preserve"> and as a bump in in the computer c</w:t>
      </w:r>
      <w:r w:rsidR="000E128F">
        <w:t>ount.</w:t>
      </w:r>
    </w:p>
    <w:p w:rsidR="00961594" w:rsidRDefault="00961594" w:rsidP="005C7F43">
      <w:pPr>
        <w:tabs>
          <w:tab w:val="left" w:pos="935"/>
        </w:tabs>
        <w:spacing w:line="480" w:lineRule="auto"/>
        <w:pPrChange w:id="207" w:author="Michael Connor" w:date="2014-01-22T17:17:00Z">
          <w:pPr>
            <w:tabs>
              <w:tab w:val="left" w:pos="935"/>
            </w:tabs>
          </w:pPr>
        </w:pPrChange>
      </w:pPr>
    </w:p>
    <w:p w:rsidR="00961594" w:rsidRPr="00961594" w:rsidRDefault="00961594" w:rsidP="005C7F43">
      <w:pPr>
        <w:tabs>
          <w:tab w:val="left" w:pos="935"/>
        </w:tabs>
        <w:spacing w:line="480" w:lineRule="auto"/>
        <w:pPrChange w:id="208" w:author="Michael Connor" w:date="2014-01-22T17:17:00Z">
          <w:pPr>
            <w:tabs>
              <w:tab w:val="left" w:pos="935"/>
            </w:tabs>
          </w:pPr>
        </w:pPrChange>
      </w:pPr>
      <w:r>
        <w:t>The subsequent dip in the early-to-mid 2000s is perhaps the most interesting</w:t>
      </w:r>
      <w:commentRangeStart w:id="209"/>
      <w:r w:rsidR="000E128F">
        <w:t xml:space="preserve">, and </w:t>
      </w:r>
      <w:ins w:id="210" w:author="Michael Connor" w:date="2014-01-22T17:45:00Z">
        <w:r w:rsidR="004F507A">
          <w:t xml:space="preserve">I would argue </w:t>
        </w:r>
      </w:ins>
      <w:r w:rsidR="000E128F">
        <w:t xml:space="preserve">is a result of </w:t>
      </w:r>
      <w:r>
        <w:t>ubiquity</w:t>
      </w:r>
      <w:commentRangeEnd w:id="209"/>
      <w:r w:rsidR="00E71C4A">
        <w:rPr>
          <w:rStyle w:val="CommentReference"/>
          <w:vanish/>
        </w:rPr>
        <w:commentReference w:id="209"/>
      </w:r>
      <w:r>
        <w:t xml:space="preserve">: we all got used to having and using computers. Computers mediated many daily tasks and the </w:t>
      </w:r>
      <w:proofErr w:type="gramStart"/>
      <w:r>
        <w:t>internet</w:t>
      </w:r>
      <w:proofErr w:type="gramEnd"/>
      <w:r>
        <w:t xml:space="preserve"> matured, giving us a feeling of comfo</w:t>
      </w:r>
      <w:r w:rsidR="000E128F">
        <w:t>rt with the</w:t>
      </w:r>
      <w:r>
        <w:t xml:space="preserve"> technologies</w:t>
      </w:r>
      <w:r w:rsidR="000E128F">
        <w:t xml:space="preserve"> like email and instant messaging</w:t>
      </w:r>
      <w:r>
        <w:t>.</w:t>
      </w:r>
      <w:r w:rsidR="000C02EC">
        <w:t xml:space="preserve"> As with so many other things,</w:t>
      </w:r>
      <w:r>
        <w:t xml:space="preserve"> </w:t>
      </w:r>
      <w:r>
        <w:rPr>
          <w:i/>
        </w:rPr>
        <w:t>Law &amp; Order</w:t>
      </w:r>
      <w:r>
        <w:t xml:space="preserve"> ref</w:t>
      </w:r>
      <w:r w:rsidR="000C02EC">
        <w:t>lects this changed relationship through storylines that included few computers or computer-related topics.</w:t>
      </w:r>
      <w:ins w:id="211" w:author="Michael Connor" w:date="2014-01-22T17:45:00Z">
        <w:r w:rsidR="004F507A">
          <w:t xml:space="preserve"> You need to cite specifics here in support of your argument </w:t>
        </w:r>
      </w:ins>
      <w:ins w:id="212" w:author="Michael Connor" w:date="2014-01-22T17:46:00Z">
        <w:r w:rsidR="004F507A">
          <w:t>–</w:t>
        </w:r>
      </w:ins>
      <w:ins w:id="213" w:author="Michael Connor" w:date="2014-01-22T17:45:00Z">
        <w:r w:rsidR="004F507A">
          <w:t xml:space="preserve"> tracking </w:t>
        </w:r>
      </w:ins>
      <w:ins w:id="214" w:author="Michael Connor" w:date="2014-01-22T17:46:00Z">
        <w:r w:rsidR="004F507A">
          <w:t>back from the general data set to the specific and anecdotal. Describe a screenshot or quote! Is there less "what is the internet" type stuff? (Prodigy, what's that?)</w:t>
        </w:r>
      </w:ins>
      <w:ins w:id="215" w:author="Michael Connor" w:date="2014-01-22T17:50:00Z">
        <w:r w:rsidR="004F507A">
          <w:t xml:space="preserve"> Like "I met Emily online" or "I got it off eBay" reflect this familiarity, I would argue.</w:t>
        </w:r>
      </w:ins>
    </w:p>
    <w:p w:rsidR="00961594" w:rsidRDefault="00961594" w:rsidP="005C7F43">
      <w:pPr>
        <w:tabs>
          <w:tab w:val="left" w:pos="935"/>
        </w:tabs>
        <w:spacing w:line="480" w:lineRule="auto"/>
        <w:pPrChange w:id="216" w:author="Michael Connor" w:date="2014-01-22T17:17:00Z">
          <w:pPr>
            <w:tabs>
              <w:tab w:val="left" w:pos="935"/>
            </w:tabs>
          </w:pPr>
        </w:pPrChange>
      </w:pPr>
    </w:p>
    <w:p w:rsidR="00F70872" w:rsidRDefault="00961594" w:rsidP="005C7F43">
      <w:pPr>
        <w:tabs>
          <w:tab w:val="left" w:pos="935"/>
        </w:tabs>
        <w:spacing w:line="480" w:lineRule="auto"/>
        <w:pPrChange w:id="217" w:author="Michael Connor" w:date="2014-01-22T17:17:00Z">
          <w:pPr>
            <w:tabs>
              <w:tab w:val="left" w:pos="935"/>
            </w:tabs>
          </w:pPr>
        </w:pPrChange>
      </w:pPr>
      <w:r>
        <w:t xml:space="preserve">But new technologies breed new fascinations and anxieties, and this is a likely cause for the sharp increase </w:t>
      </w:r>
      <w:r w:rsidR="000C02EC">
        <w:t xml:space="preserve">in the number </w:t>
      </w:r>
      <w:r>
        <w:t xml:space="preserve">of computers in the final seasons. </w:t>
      </w:r>
      <w:r w:rsidR="00F70872">
        <w:t>C</w:t>
      </w:r>
      <w:r>
        <w:t xml:space="preserve">haracters start using smartphones and laptops on a regular basis, and engage more with social networking sites (Law &amp; Order’s fake Facebook is called </w:t>
      </w:r>
      <w:proofErr w:type="spellStart"/>
      <w:r>
        <w:t>Faceplace</w:t>
      </w:r>
      <w:proofErr w:type="spellEnd"/>
      <w:r>
        <w:t>, one of few domains NBC isn’t just sitting on</w:t>
      </w:r>
      <w:ins w:id="218" w:author="Michael Connor" w:date="2014-01-22T17:47:00Z">
        <w:r w:rsidR="004F507A">
          <w:t>).</w:t>
        </w:r>
      </w:ins>
      <w:r>
        <w:rPr>
          <w:rStyle w:val="EndnoteReference"/>
        </w:rPr>
        <w:endnoteReference w:id="14"/>
      </w:r>
      <w:del w:id="219" w:author="Michael Connor" w:date="2014-01-22T17:47:00Z">
        <w:r w:rsidDel="004F507A">
          <w:delText>).</w:delText>
        </w:r>
      </w:del>
      <w:ins w:id="220" w:author="Michael Connor" w:date="2014-01-22T17:47:00Z">
        <w:r w:rsidR="004F507A">
          <w:t xml:space="preserve"> Is there a manifestation of fascination? </w:t>
        </w:r>
        <w:proofErr w:type="gramStart"/>
        <w:r w:rsidR="004F507A">
          <w:t>Of anxiety?</w:t>
        </w:r>
        <w:proofErr w:type="gramEnd"/>
        <w:r w:rsidR="004F507A">
          <w:t xml:space="preserve"> In the form of a specific example or two, again…</w:t>
        </w:r>
      </w:ins>
      <w:r>
        <w:t xml:space="preserve"> </w:t>
      </w:r>
    </w:p>
    <w:p w:rsidR="00F70872" w:rsidRDefault="00F70872" w:rsidP="005C7F43">
      <w:pPr>
        <w:tabs>
          <w:tab w:val="left" w:pos="935"/>
        </w:tabs>
        <w:spacing w:line="480" w:lineRule="auto"/>
        <w:pPrChange w:id="221" w:author="Michael Connor" w:date="2014-01-22T17:17:00Z">
          <w:pPr>
            <w:tabs>
              <w:tab w:val="left" w:pos="935"/>
            </w:tabs>
          </w:pPr>
        </w:pPrChange>
      </w:pPr>
    </w:p>
    <w:p w:rsidR="00F95974" w:rsidRDefault="00961594" w:rsidP="005C7F43">
      <w:pPr>
        <w:tabs>
          <w:tab w:val="left" w:pos="935"/>
        </w:tabs>
        <w:spacing w:line="480" w:lineRule="auto"/>
        <w:rPr>
          <w:ins w:id="222" w:author="Michael Connor" w:date="2014-01-22T17:48:00Z"/>
        </w:rPr>
      </w:pPr>
      <w:r>
        <w:t xml:space="preserve">The second possible reason for this spike is less about computers and than it is about the state of media: Apple </w:t>
      </w:r>
      <w:ins w:id="223" w:author="Michael Connor" w:date="2014-01-22T17:47:00Z">
        <w:r w:rsidR="004F507A">
          <w:t xml:space="preserve">apparently </w:t>
        </w:r>
      </w:ins>
      <w:r>
        <w:t>became a sponsor of many NBC shows</w:t>
      </w:r>
      <w:ins w:id="224" w:author="Michael Connor" w:date="2014-01-22T17:47:00Z">
        <w:r w:rsidR="004F507A">
          <w:t>.</w:t>
        </w:r>
      </w:ins>
      <w:r>
        <w:rPr>
          <w:rStyle w:val="EndnoteReference"/>
        </w:rPr>
        <w:endnoteReference w:id="15"/>
      </w:r>
      <w:del w:id="225" w:author="Michael Connor" w:date="2014-01-22T17:47:00Z">
        <w:r w:rsidDel="004F507A">
          <w:delText>.</w:delText>
        </w:r>
      </w:del>
      <w:r>
        <w:t xml:space="preserve"> No longer did we see nameless beige computers recycled from previous episodes or devices with </w:t>
      </w:r>
      <w:proofErr w:type="gramStart"/>
      <w:r>
        <w:t>their</w:t>
      </w:r>
      <w:proofErr w:type="gramEnd"/>
      <w:r>
        <w:t xml:space="preserve"> brand names covered. Instead, fancy new computers proliferated, clearly identifiable as Apple products. </w:t>
      </w:r>
      <w:ins w:id="226" w:author="Michael Connor" w:date="2014-01-22T17:48:00Z">
        <w:r w:rsidR="004F507A">
          <w:t>[</w:t>
        </w:r>
        <w:proofErr w:type="gramStart"/>
        <w:r w:rsidR="004F507A">
          <w:t>can</w:t>
        </w:r>
        <w:proofErr w:type="gramEnd"/>
        <w:r w:rsidR="004F507A">
          <w:t xml:space="preserve"> you link it to a</w:t>
        </w:r>
      </w:ins>
      <w:ins w:id="227" w:author="Michael Connor" w:date="2014-01-22T17:51:00Z">
        <w:r w:rsidR="004F507A">
          <w:t xml:space="preserve"> specific example? First </w:t>
        </w:r>
      </w:ins>
      <w:proofErr w:type="spellStart"/>
      <w:ins w:id="228" w:author="Michael Connor" w:date="2014-01-22T17:52:00Z">
        <w:r w:rsidR="004F507A">
          <w:t>iphone</w:t>
        </w:r>
        <w:proofErr w:type="spellEnd"/>
        <w:r w:rsidR="004F507A">
          <w:t xml:space="preserve"> maybe?] </w:t>
        </w:r>
      </w:ins>
      <w:r>
        <w:t xml:space="preserve">This consistent shift </w:t>
      </w:r>
      <w:r w:rsidR="00E6342B">
        <w:t xml:space="preserve">to a high-end brand </w:t>
      </w:r>
      <w:r>
        <w:t xml:space="preserve">is out of character for a gritty crime drama, but in the end perhaps says more </w:t>
      </w:r>
      <w:ins w:id="229" w:author="Michael Connor" w:date="2014-01-22T17:48:00Z">
        <w:r w:rsidR="004F507A">
          <w:t xml:space="preserve">about </w:t>
        </w:r>
      </w:ins>
      <w:r w:rsidR="000C02EC">
        <w:t xml:space="preserve">how </w:t>
      </w:r>
      <w:r>
        <w:t xml:space="preserve">television </w:t>
      </w:r>
      <w:r w:rsidR="000C02EC">
        <w:t xml:space="preserve">is made </w:t>
      </w:r>
      <w:r>
        <w:t>than it does about computers.</w:t>
      </w:r>
    </w:p>
    <w:p w:rsidR="004F507A" w:rsidRDefault="004F507A" w:rsidP="005C7F43">
      <w:pPr>
        <w:numPr>
          <w:ins w:id="230" w:author="Michael Connor" w:date="2014-01-22T17:48:00Z"/>
        </w:numPr>
        <w:tabs>
          <w:tab w:val="left" w:pos="935"/>
        </w:tabs>
        <w:spacing w:line="480" w:lineRule="auto"/>
        <w:rPr>
          <w:ins w:id="231" w:author="Michael Connor" w:date="2014-01-22T17:48:00Z"/>
        </w:rPr>
      </w:pPr>
    </w:p>
    <w:p w:rsidR="004F507A" w:rsidRDefault="004F507A" w:rsidP="005C7F43">
      <w:pPr>
        <w:numPr>
          <w:ins w:id="232" w:author="Michael Connor" w:date="2014-01-22T17:48:00Z"/>
        </w:numPr>
        <w:tabs>
          <w:tab w:val="left" w:pos="935"/>
        </w:tabs>
        <w:spacing w:line="480" w:lineRule="auto"/>
        <w:pPrChange w:id="233" w:author="Michael Connor" w:date="2014-01-22T17:17:00Z">
          <w:pPr>
            <w:tabs>
              <w:tab w:val="left" w:pos="935"/>
            </w:tabs>
          </w:pPr>
        </w:pPrChange>
      </w:pPr>
      <w:ins w:id="234" w:author="Michael Connor" w:date="2014-01-22T17:48:00Z">
        <w:r>
          <w:t xml:space="preserve">I think you need a conclusion, I'd suggest writing something about how the data you've gathered can be analyzed from a broad perspective </w:t>
        </w:r>
      </w:ins>
      <w:ins w:id="235" w:author="Michael Connor" w:date="2014-01-22T17:50:00Z">
        <w:r>
          <w:t xml:space="preserve">or from a specific perspective (looking at a particular quote or image). </w:t>
        </w:r>
      </w:ins>
      <w:ins w:id="236" w:author="Michael Connor" w:date="2014-01-22T17:51:00Z">
        <w:r>
          <w:t>But maybe acknowledge that there's another way of thinking about the project too, which is as a kind of personal journey… how did it change you?</w:t>
        </w:r>
      </w:ins>
    </w:p>
    <w:p w:rsidR="00F95974" w:rsidRDefault="00F95974" w:rsidP="005C7F43">
      <w:pPr>
        <w:tabs>
          <w:tab w:val="left" w:pos="935"/>
        </w:tabs>
        <w:spacing w:line="480" w:lineRule="auto"/>
        <w:pPrChange w:id="237" w:author="Michael Connor" w:date="2014-01-22T17:17:00Z">
          <w:pPr>
            <w:tabs>
              <w:tab w:val="left" w:pos="935"/>
            </w:tabs>
          </w:pPr>
        </w:pPrChange>
      </w:pPr>
    </w:p>
    <w:p w:rsidR="00E47C6C" w:rsidRPr="007931C5" w:rsidRDefault="00AE236E" w:rsidP="005C7F43">
      <w:pPr>
        <w:tabs>
          <w:tab w:val="left" w:pos="935"/>
        </w:tabs>
        <w:spacing w:line="480" w:lineRule="auto"/>
        <w:pPrChange w:id="238" w:author="Michael Connor" w:date="2014-01-22T17:17:00Z">
          <w:pPr>
            <w:tabs>
              <w:tab w:val="left" w:pos="935"/>
            </w:tabs>
          </w:pPr>
        </w:pPrChange>
      </w:pPr>
      <w:r>
        <w:br w:type="column"/>
      </w:r>
      <w:r w:rsidR="00E47C6C" w:rsidRPr="000A68FB">
        <w:rPr>
          <w:b/>
          <w:sz w:val="48"/>
          <w:szCs w:val="48"/>
        </w:rPr>
        <w:t xml:space="preserve">LIST OF EVERY URL ON </w:t>
      </w:r>
      <w:r w:rsidR="00E47C6C" w:rsidRPr="000A68FB">
        <w:rPr>
          <w:b/>
          <w:i/>
          <w:sz w:val="48"/>
          <w:szCs w:val="48"/>
        </w:rPr>
        <w:t>LAW &amp; ORDER</w:t>
      </w:r>
    </w:p>
    <w:p w:rsidR="00E47C6C" w:rsidRPr="00D3622A" w:rsidRDefault="00E47C6C" w:rsidP="005C7F43">
      <w:pPr>
        <w:spacing w:line="480" w:lineRule="auto"/>
        <w:rPr>
          <w:i/>
        </w:rPr>
        <w:pPrChange w:id="239" w:author="Michael Connor" w:date="2014-01-22T17:17:00Z">
          <w:pPr/>
        </w:pPrChange>
      </w:pPr>
      <w:r w:rsidRPr="00D3622A">
        <w:rPr>
          <w:i/>
        </w:rPr>
        <w:t>In order of appearance on the show</w:t>
      </w:r>
      <w:r w:rsidR="00E558A8">
        <w:rPr>
          <w:i/>
        </w:rPr>
        <w:t>, an * denotes the domain is owned by NBC</w:t>
      </w:r>
      <w:r w:rsidR="00D02744">
        <w:rPr>
          <w:i/>
        </w:rPr>
        <w:t xml:space="preserve"> or one of its parent companies</w:t>
      </w:r>
      <w:ins w:id="240" w:author="Michael Connor" w:date="2014-01-22T17:50:00Z">
        <w:r w:rsidR="004F507A">
          <w:rPr>
            <w:i/>
          </w:rPr>
          <w:t>.</w:t>
        </w:r>
      </w:ins>
      <w:del w:id="241" w:author="Michael Connor" w:date="2014-01-22T17:50:00Z">
        <w:r w:rsidRPr="00D3622A" w:rsidDel="004F507A">
          <w:rPr>
            <w:i/>
          </w:rPr>
          <w:delText>:</w:delText>
        </w:r>
      </w:del>
    </w:p>
    <w:p w:rsidR="00E47C6C" w:rsidRDefault="00E47C6C" w:rsidP="005C7F43">
      <w:pPr>
        <w:spacing w:line="480" w:lineRule="auto"/>
        <w:pPrChange w:id="242" w:author="Michael Connor" w:date="2014-01-22T17:17:00Z">
          <w:pPr/>
        </w:pPrChange>
      </w:pPr>
    </w:p>
    <w:p w:rsidR="00E47C6C" w:rsidRPr="00E41AB6" w:rsidRDefault="00E47C6C" w:rsidP="005C7F43">
      <w:pPr>
        <w:spacing w:line="480" w:lineRule="auto"/>
        <w:pPrChange w:id="243" w:author="Michael Connor" w:date="2014-01-22T17:17:00Z">
          <w:pPr/>
        </w:pPrChange>
      </w:pPr>
      <w:proofErr w:type="gramStart"/>
      <w:r w:rsidRPr="00E41AB6">
        <w:t>thebaronmuchhumpin.com</w:t>
      </w:r>
      <w:proofErr w:type="gramEnd"/>
    </w:p>
    <w:p w:rsidR="00E47C6C" w:rsidRPr="00E41AB6" w:rsidRDefault="00E47C6C" w:rsidP="005C7F43">
      <w:pPr>
        <w:spacing w:line="480" w:lineRule="auto"/>
        <w:pPrChange w:id="244" w:author="Michael Connor" w:date="2014-01-22T17:17:00Z">
          <w:pPr/>
        </w:pPrChange>
      </w:pPr>
      <w:r w:rsidRPr="00E41AB6">
        <w:t>HealthRoad2000.com</w:t>
      </w:r>
      <w:r w:rsidR="006F2933">
        <w:t>*</w:t>
      </w:r>
    </w:p>
    <w:p w:rsidR="00E47C6C" w:rsidRPr="00E41AB6" w:rsidRDefault="00E47C6C" w:rsidP="005C7F43">
      <w:pPr>
        <w:spacing w:line="480" w:lineRule="auto"/>
        <w:pPrChange w:id="245" w:author="Michael Connor" w:date="2014-01-22T17:17:00Z">
          <w:pPr/>
        </w:pPrChange>
      </w:pPr>
      <w:r w:rsidRPr="00E41AB6">
        <w:t>OldBookworm.com</w:t>
      </w:r>
    </w:p>
    <w:p w:rsidR="00E47C6C" w:rsidRPr="00E41AB6" w:rsidRDefault="00E47C6C" w:rsidP="005C7F43">
      <w:pPr>
        <w:spacing w:line="480" w:lineRule="auto"/>
        <w:pPrChange w:id="246" w:author="Michael Connor" w:date="2014-01-22T17:17:00Z">
          <w:pPr/>
        </w:pPrChange>
      </w:pPr>
      <w:proofErr w:type="gramStart"/>
      <w:r w:rsidRPr="00E41AB6">
        <w:t>upyourbutt.net</w:t>
      </w:r>
      <w:proofErr w:type="gramEnd"/>
      <w:r w:rsidR="00D02744">
        <w:t>*</w:t>
      </w:r>
    </w:p>
    <w:p w:rsidR="00E47C6C" w:rsidRPr="00E41AB6" w:rsidRDefault="00E47C6C" w:rsidP="005C7F43">
      <w:pPr>
        <w:spacing w:line="480" w:lineRule="auto"/>
        <w:pPrChange w:id="247" w:author="Michael Connor" w:date="2014-01-22T17:17:00Z">
          <w:pPr/>
        </w:pPrChange>
      </w:pPr>
      <w:proofErr w:type="gramStart"/>
      <w:r w:rsidRPr="00E41AB6">
        <w:t>getdonner.com</w:t>
      </w:r>
      <w:proofErr w:type="gramEnd"/>
      <w:r w:rsidR="00D02744">
        <w:t>*</w:t>
      </w:r>
    </w:p>
    <w:p w:rsidR="00E47C6C" w:rsidRPr="00E41AB6" w:rsidRDefault="00E47C6C" w:rsidP="005C7F43">
      <w:pPr>
        <w:spacing w:line="480" w:lineRule="auto"/>
        <w:pPrChange w:id="248" w:author="Michael Connor" w:date="2014-01-22T17:17:00Z">
          <w:pPr/>
        </w:pPrChange>
      </w:pPr>
      <w:proofErr w:type="gramStart"/>
      <w:r w:rsidRPr="00E41AB6">
        <w:t>covertcops.com</w:t>
      </w:r>
      <w:proofErr w:type="gramEnd"/>
      <w:r w:rsidR="00D02744">
        <w:t>*</w:t>
      </w:r>
    </w:p>
    <w:p w:rsidR="00E47C6C" w:rsidRPr="00E41AB6" w:rsidRDefault="00E47C6C" w:rsidP="005C7F43">
      <w:pPr>
        <w:spacing w:line="480" w:lineRule="auto"/>
        <w:pPrChange w:id="249" w:author="Michael Connor" w:date="2014-01-22T17:17:00Z">
          <w:pPr/>
        </w:pPrChange>
      </w:pPr>
      <w:proofErr w:type="gramStart"/>
      <w:r w:rsidRPr="00E41AB6">
        <w:t>hiphopnations.com</w:t>
      </w:r>
      <w:proofErr w:type="gramEnd"/>
      <w:r w:rsidR="00D02744">
        <w:t>*</w:t>
      </w:r>
    </w:p>
    <w:p w:rsidR="00E47C6C" w:rsidRPr="00E41AB6" w:rsidRDefault="00E47C6C" w:rsidP="005C7F43">
      <w:pPr>
        <w:spacing w:line="480" w:lineRule="auto"/>
        <w:pPrChange w:id="250" w:author="Michael Connor" w:date="2014-01-22T17:17:00Z">
          <w:pPr/>
        </w:pPrChange>
      </w:pPr>
      <w:proofErr w:type="gramStart"/>
      <w:r w:rsidRPr="00E41AB6">
        <w:t>enditallnow.com</w:t>
      </w:r>
      <w:proofErr w:type="gramEnd"/>
      <w:r w:rsidR="00C956A6">
        <w:t>*</w:t>
      </w:r>
    </w:p>
    <w:p w:rsidR="00E47C6C" w:rsidRPr="00E41AB6" w:rsidRDefault="00E47C6C" w:rsidP="005C7F43">
      <w:pPr>
        <w:spacing w:line="480" w:lineRule="auto"/>
        <w:pPrChange w:id="251" w:author="Michael Connor" w:date="2014-01-22T17:17:00Z">
          <w:pPr/>
        </w:pPrChange>
      </w:pPr>
      <w:proofErr w:type="gramStart"/>
      <w:r w:rsidRPr="00E41AB6">
        <w:t>extremetruth.net</w:t>
      </w:r>
      <w:proofErr w:type="gramEnd"/>
      <w:r w:rsidR="00C956A6">
        <w:t>*</w:t>
      </w:r>
    </w:p>
    <w:p w:rsidR="00E47C6C" w:rsidRPr="00E41AB6" w:rsidRDefault="00E47C6C" w:rsidP="005C7F43">
      <w:pPr>
        <w:spacing w:line="480" w:lineRule="auto"/>
        <w:pPrChange w:id="252" w:author="Michael Connor" w:date="2014-01-22T17:17:00Z">
          <w:pPr/>
        </w:pPrChange>
      </w:pPr>
      <w:proofErr w:type="gramStart"/>
      <w:r w:rsidRPr="00E41AB6">
        <w:t>snakeboy.net</w:t>
      </w:r>
      <w:proofErr w:type="gramEnd"/>
      <w:r w:rsidR="00C956A6">
        <w:t>*</w:t>
      </w:r>
    </w:p>
    <w:p w:rsidR="00E47C6C" w:rsidRPr="00E41AB6" w:rsidRDefault="00E47C6C" w:rsidP="005C7F43">
      <w:pPr>
        <w:spacing w:line="480" w:lineRule="auto"/>
        <w:pPrChange w:id="253" w:author="Michael Connor" w:date="2014-01-22T17:17:00Z">
          <w:pPr/>
        </w:pPrChange>
      </w:pPr>
      <w:proofErr w:type="gramStart"/>
      <w:r w:rsidRPr="00E41AB6">
        <w:t>b</w:t>
      </w:r>
      <w:proofErr w:type="gramEnd"/>
      <w:r w:rsidRPr="00E41AB6">
        <w:t>-frendz.com</w:t>
      </w:r>
      <w:r w:rsidR="00C956A6">
        <w:t>*</w:t>
      </w:r>
    </w:p>
    <w:p w:rsidR="00E47C6C" w:rsidRPr="00E41AB6" w:rsidRDefault="00E47C6C" w:rsidP="005C7F43">
      <w:pPr>
        <w:spacing w:line="480" w:lineRule="auto"/>
        <w:pPrChange w:id="254" w:author="Michael Connor" w:date="2014-01-22T17:17:00Z">
          <w:pPr/>
        </w:pPrChange>
      </w:pPr>
      <w:proofErr w:type="gramStart"/>
      <w:r w:rsidRPr="00E41AB6">
        <w:t>scumwatch.com</w:t>
      </w:r>
      <w:proofErr w:type="gramEnd"/>
      <w:r w:rsidR="00C956A6">
        <w:t>*</w:t>
      </w:r>
    </w:p>
    <w:p w:rsidR="00E47C6C" w:rsidRPr="00E41AB6" w:rsidRDefault="00E47C6C" w:rsidP="005C7F43">
      <w:pPr>
        <w:spacing w:line="480" w:lineRule="auto"/>
        <w:pPrChange w:id="255" w:author="Michael Connor" w:date="2014-01-22T17:17:00Z">
          <w:pPr/>
        </w:pPrChange>
      </w:pPr>
      <w:proofErr w:type="gramStart"/>
      <w:r w:rsidRPr="00E41AB6">
        <w:t>toomail.net</w:t>
      </w:r>
      <w:proofErr w:type="gramEnd"/>
      <w:r w:rsidR="00C956A6">
        <w:t>*</w:t>
      </w:r>
    </w:p>
    <w:p w:rsidR="00E47C6C" w:rsidRPr="00E41AB6" w:rsidRDefault="00E47C6C" w:rsidP="005C7F43">
      <w:pPr>
        <w:spacing w:line="480" w:lineRule="auto"/>
        <w:pPrChange w:id="256" w:author="Michael Connor" w:date="2014-01-22T17:17:00Z">
          <w:pPr/>
        </w:pPrChange>
      </w:pPr>
      <w:proofErr w:type="gramStart"/>
      <w:r w:rsidRPr="00E41AB6">
        <w:t>gbc.bz</w:t>
      </w:r>
      <w:proofErr w:type="gramEnd"/>
    </w:p>
    <w:p w:rsidR="00E47C6C" w:rsidRPr="00E41AB6" w:rsidRDefault="00E47C6C" w:rsidP="005C7F43">
      <w:pPr>
        <w:spacing w:line="480" w:lineRule="auto"/>
        <w:pPrChange w:id="257" w:author="Michael Connor" w:date="2014-01-22T17:17:00Z">
          <w:pPr/>
        </w:pPrChange>
      </w:pPr>
      <w:proofErr w:type="gramStart"/>
      <w:r w:rsidRPr="00E41AB6">
        <w:t>bootyboys.bz</w:t>
      </w:r>
      <w:proofErr w:type="gramEnd"/>
    </w:p>
    <w:p w:rsidR="00E47C6C" w:rsidRPr="00E41AB6" w:rsidRDefault="00E47C6C" w:rsidP="005C7F43">
      <w:pPr>
        <w:spacing w:line="480" w:lineRule="auto"/>
        <w:pPrChange w:id="258" w:author="Michael Connor" w:date="2014-01-22T17:17:00Z">
          <w:pPr/>
        </w:pPrChange>
      </w:pPr>
      <w:proofErr w:type="gramStart"/>
      <w:r w:rsidRPr="00E41AB6">
        <w:t>deathjunky.com</w:t>
      </w:r>
      <w:proofErr w:type="gramEnd"/>
      <w:r w:rsidR="00C956A6">
        <w:t>*</w:t>
      </w:r>
    </w:p>
    <w:p w:rsidR="00E47C6C" w:rsidRPr="00E41AB6" w:rsidRDefault="00E47C6C" w:rsidP="005C7F43">
      <w:pPr>
        <w:spacing w:line="480" w:lineRule="auto"/>
        <w:pPrChange w:id="259" w:author="Michael Connor" w:date="2014-01-22T17:17:00Z">
          <w:pPr/>
        </w:pPrChange>
      </w:pPr>
      <w:proofErr w:type="gramStart"/>
      <w:r w:rsidRPr="00E41AB6">
        <w:t>noexecutions.org</w:t>
      </w:r>
      <w:proofErr w:type="gramEnd"/>
      <w:r w:rsidR="00C956A6">
        <w:t>*</w:t>
      </w:r>
    </w:p>
    <w:p w:rsidR="00E47C6C" w:rsidRPr="00E41AB6" w:rsidRDefault="00E47C6C" w:rsidP="005C7F43">
      <w:pPr>
        <w:spacing w:line="480" w:lineRule="auto"/>
        <w:pPrChange w:id="260" w:author="Michael Connor" w:date="2014-01-22T17:17:00Z">
          <w:pPr/>
        </w:pPrChange>
      </w:pPr>
      <w:proofErr w:type="gramStart"/>
      <w:r w:rsidRPr="00E41AB6">
        <w:t>toomail.net</w:t>
      </w:r>
      <w:proofErr w:type="gramEnd"/>
      <w:r w:rsidR="00C956A6">
        <w:t>*</w:t>
      </w:r>
    </w:p>
    <w:p w:rsidR="00E47C6C" w:rsidRPr="00E41AB6" w:rsidRDefault="00E47C6C" w:rsidP="005C7F43">
      <w:pPr>
        <w:spacing w:line="480" w:lineRule="auto"/>
        <w:pPrChange w:id="261" w:author="Michael Connor" w:date="2014-01-22T17:17:00Z">
          <w:pPr/>
        </w:pPrChange>
      </w:pPr>
      <w:proofErr w:type="gramStart"/>
      <w:r w:rsidRPr="00E41AB6">
        <w:t>manhattanhears.org</w:t>
      </w:r>
      <w:proofErr w:type="gramEnd"/>
      <w:r w:rsidR="00C956A6">
        <w:t>*</w:t>
      </w:r>
    </w:p>
    <w:p w:rsidR="00E47C6C" w:rsidRPr="00E41AB6" w:rsidRDefault="00E47C6C" w:rsidP="005C7F43">
      <w:pPr>
        <w:spacing w:line="480" w:lineRule="auto"/>
        <w:pPrChange w:id="262" w:author="Michael Connor" w:date="2014-01-22T17:17:00Z">
          <w:pPr/>
        </w:pPrChange>
      </w:pPr>
      <w:r w:rsidRPr="00E41AB6">
        <w:t>YouLenz.com</w:t>
      </w:r>
      <w:r w:rsidR="00C956A6">
        <w:t>*</w:t>
      </w:r>
    </w:p>
    <w:p w:rsidR="00E47C6C" w:rsidRPr="00E41AB6" w:rsidRDefault="00E47C6C" w:rsidP="005C7F43">
      <w:pPr>
        <w:spacing w:line="480" w:lineRule="auto"/>
        <w:pPrChange w:id="263" w:author="Michael Connor" w:date="2014-01-22T17:17:00Z">
          <w:pPr/>
        </w:pPrChange>
      </w:pPr>
      <w:proofErr w:type="gramStart"/>
      <w:r w:rsidRPr="00E41AB6">
        <w:t>zeroenergyfootprint.com</w:t>
      </w:r>
      <w:proofErr w:type="gramEnd"/>
      <w:r w:rsidR="00C956A6">
        <w:t>*</w:t>
      </w:r>
    </w:p>
    <w:p w:rsidR="00E47C6C" w:rsidRPr="00E41AB6" w:rsidRDefault="00E47C6C" w:rsidP="005C7F43">
      <w:pPr>
        <w:spacing w:line="480" w:lineRule="auto"/>
        <w:pPrChange w:id="264" w:author="Michael Connor" w:date="2014-01-22T17:17:00Z">
          <w:pPr/>
        </w:pPrChange>
      </w:pPr>
      <w:proofErr w:type="gramStart"/>
      <w:r w:rsidRPr="00E41AB6">
        <w:t>searchling.org</w:t>
      </w:r>
      <w:proofErr w:type="gramEnd"/>
      <w:r w:rsidR="00C956A6">
        <w:t>*</w:t>
      </w:r>
    </w:p>
    <w:p w:rsidR="00E47C6C" w:rsidRPr="00E41AB6" w:rsidRDefault="00E47C6C" w:rsidP="005C7F43">
      <w:pPr>
        <w:spacing w:line="480" w:lineRule="auto"/>
        <w:pPrChange w:id="265" w:author="Michael Connor" w:date="2014-01-22T17:17:00Z">
          <w:pPr/>
        </w:pPrChange>
      </w:pPr>
      <w:proofErr w:type="gramStart"/>
      <w:r w:rsidRPr="00E41AB6">
        <w:t>unraptured.com</w:t>
      </w:r>
      <w:proofErr w:type="gramEnd"/>
      <w:r w:rsidR="00C956A6">
        <w:t>*</w:t>
      </w:r>
    </w:p>
    <w:p w:rsidR="00E47C6C" w:rsidRPr="00E41AB6" w:rsidRDefault="00E47C6C" w:rsidP="005C7F43">
      <w:pPr>
        <w:spacing w:line="480" w:lineRule="auto"/>
        <w:pPrChange w:id="266" w:author="Michael Connor" w:date="2014-01-22T17:17:00Z">
          <w:pPr/>
        </w:pPrChange>
      </w:pPr>
      <w:proofErr w:type="gramStart"/>
      <w:r w:rsidRPr="00E41AB6">
        <w:t>paparazziberry.com</w:t>
      </w:r>
      <w:proofErr w:type="gramEnd"/>
    </w:p>
    <w:p w:rsidR="00E47C6C" w:rsidRPr="00E41AB6" w:rsidRDefault="00E47C6C" w:rsidP="005C7F43">
      <w:pPr>
        <w:spacing w:line="480" w:lineRule="auto"/>
        <w:pPrChange w:id="267" w:author="Michael Connor" w:date="2014-01-22T17:17:00Z">
          <w:pPr/>
        </w:pPrChange>
      </w:pPr>
      <w:proofErr w:type="gramStart"/>
      <w:r w:rsidRPr="00E41AB6">
        <w:t>zoltz.com</w:t>
      </w:r>
      <w:proofErr w:type="gramEnd"/>
    </w:p>
    <w:p w:rsidR="00E47C6C" w:rsidRPr="00E41AB6" w:rsidRDefault="00E47C6C" w:rsidP="005C7F43">
      <w:pPr>
        <w:spacing w:line="480" w:lineRule="auto"/>
        <w:pPrChange w:id="268" w:author="Michael Connor" w:date="2014-01-22T17:17:00Z">
          <w:pPr/>
        </w:pPrChange>
      </w:pPr>
      <w:proofErr w:type="gramStart"/>
      <w:r w:rsidRPr="00E41AB6">
        <w:t>forummail.com</w:t>
      </w:r>
      <w:proofErr w:type="gramEnd"/>
    </w:p>
    <w:p w:rsidR="00E47C6C" w:rsidRPr="00E41AB6" w:rsidRDefault="00E47C6C" w:rsidP="005C7F43">
      <w:pPr>
        <w:spacing w:line="480" w:lineRule="auto"/>
        <w:pPrChange w:id="269" w:author="Michael Connor" w:date="2014-01-22T17:17:00Z">
          <w:pPr/>
        </w:pPrChange>
      </w:pPr>
      <w:proofErr w:type="gramStart"/>
      <w:r w:rsidRPr="00E41AB6">
        <w:t>flashposse.net</w:t>
      </w:r>
      <w:proofErr w:type="gramEnd"/>
      <w:r w:rsidR="00D01331">
        <w:t>*</w:t>
      </w:r>
    </w:p>
    <w:p w:rsidR="00E47C6C" w:rsidRPr="00E41AB6" w:rsidRDefault="00E47C6C" w:rsidP="005C7F43">
      <w:pPr>
        <w:spacing w:line="480" w:lineRule="auto"/>
        <w:pPrChange w:id="270" w:author="Michael Connor" w:date="2014-01-22T17:17:00Z">
          <w:pPr/>
        </w:pPrChange>
      </w:pPr>
      <w:proofErr w:type="gramStart"/>
      <w:r w:rsidRPr="00E41AB6">
        <w:t>citysmear.com</w:t>
      </w:r>
      <w:proofErr w:type="gramEnd"/>
      <w:r w:rsidR="00D01331">
        <w:t>*</w:t>
      </w:r>
    </w:p>
    <w:p w:rsidR="00E47C6C" w:rsidRPr="00E41AB6" w:rsidRDefault="00E47C6C" w:rsidP="005C7F43">
      <w:pPr>
        <w:spacing w:line="480" w:lineRule="auto"/>
        <w:pPrChange w:id="271" w:author="Michael Connor" w:date="2014-01-22T17:17:00Z">
          <w:pPr/>
        </w:pPrChange>
      </w:pPr>
      <w:proofErr w:type="gramStart"/>
      <w:r w:rsidRPr="00E41AB6">
        <w:t>therealgore.com</w:t>
      </w:r>
      <w:proofErr w:type="gramEnd"/>
      <w:r w:rsidR="00D01331">
        <w:t>*</w:t>
      </w:r>
    </w:p>
    <w:p w:rsidR="00E47C6C" w:rsidRPr="00E41AB6" w:rsidRDefault="00E47C6C" w:rsidP="005C7F43">
      <w:pPr>
        <w:spacing w:line="480" w:lineRule="auto"/>
        <w:pPrChange w:id="272" w:author="Michael Connor" w:date="2014-01-22T17:17:00Z">
          <w:pPr/>
        </w:pPrChange>
      </w:pPr>
      <w:proofErr w:type="gramStart"/>
      <w:r w:rsidRPr="00E41AB6">
        <w:t>animetothemax.com</w:t>
      </w:r>
      <w:proofErr w:type="gramEnd"/>
      <w:r w:rsidR="00D01331">
        <w:t>*</w:t>
      </w:r>
    </w:p>
    <w:p w:rsidR="00E47C6C" w:rsidRPr="00E41AB6" w:rsidRDefault="00E47C6C" w:rsidP="005C7F43">
      <w:pPr>
        <w:spacing w:line="480" w:lineRule="auto"/>
        <w:pPrChange w:id="273" w:author="Michael Connor" w:date="2014-01-22T17:17:00Z">
          <w:pPr/>
        </w:pPrChange>
      </w:pPr>
      <w:proofErr w:type="gramStart"/>
      <w:r w:rsidRPr="00E41AB6">
        <w:t>urbanexcitement.com</w:t>
      </w:r>
      <w:proofErr w:type="gramEnd"/>
      <w:r w:rsidR="00D01331">
        <w:t>*</w:t>
      </w:r>
    </w:p>
    <w:p w:rsidR="00E47C6C" w:rsidRPr="00E41AB6" w:rsidRDefault="00E47C6C" w:rsidP="005C7F43">
      <w:pPr>
        <w:spacing w:line="480" w:lineRule="auto"/>
        <w:pPrChange w:id="274" w:author="Michael Connor" w:date="2014-01-22T17:17:00Z">
          <w:pPr/>
        </w:pPrChange>
      </w:pPr>
      <w:proofErr w:type="gramStart"/>
      <w:r w:rsidRPr="00E41AB6">
        <w:t>me.com</w:t>
      </w:r>
      <w:proofErr w:type="gramEnd"/>
    </w:p>
    <w:p w:rsidR="00E47C6C" w:rsidRPr="000A68FB" w:rsidRDefault="00E47C6C" w:rsidP="005C7F43">
      <w:pPr>
        <w:spacing w:line="480" w:lineRule="auto"/>
        <w:rPr>
          <w:b/>
          <w:sz w:val="48"/>
          <w:szCs w:val="48"/>
        </w:rPr>
        <w:pPrChange w:id="275" w:author="Michael Connor" w:date="2014-01-22T17:17:00Z">
          <w:pPr/>
        </w:pPrChange>
      </w:pPr>
      <w:proofErr w:type="gramStart"/>
      <w:r w:rsidRPr="00E41AB6">
        <w:t>mootscountdown.com</w:t>
      </w:r>
      <w:proofErr w:type="gramEnd"/>
      <w:r>
        <w:rPr>
          <w:b/>
        </w:rPr>
        <w:br w:type="column"/>
      </w:r>
      <w:r>
        <w:rPr>
          <w:b/>
          <w:sz w:val="48"/>
          <w:szCs w:val="48"/>
        </w:rPr>
        <w:t>FIRSTS</w:t>
      </w:r>
      <w:r w:rsidRPr="000A68FB">
        <w:rPr>
          <w:b/>
          <w:sz w:val="48"/>
          <w:szCs w:val="48"/>
        </w:rPr>
        <w:t xml:space="preserve"> ON THE SHOW</w:t>
      </w:r>
    </w:p>
    <w:p w:rsidR="00E47C6C" w:rsidRPr="005B7E1A" w:rsidRDefault="00E47C6C" w:rsidP="005C7F43">
      <w:pPr>
        <w:spacing w:line="480" w:lineRule="auto"/>
        <w:rPr>
          <w:i/>
        </w:rPr>
        <w:pPrChange w:id="276" w:author="Michael Connor" w:date="2014-01-22T17:17:00Z">
          <w:pPr/>
        </w:pPrChange>
      </w:pPr>
      <w:r w:rsidRPr="005B7E1A">
        <w:rPr>
          <w:i/>
        </w:rPr>
        <w:t>Listed</w:t>
      </w:r>
      <w:r>
        <w:rPr>
          <w:i/>
        </w:rPr>
        <w:t xml:space="preserve"> in order of appearance</w:t>
      </w:r>
      <w:r w:rsidRPr="005B7E1A">
        <w:rPr>
          <w:i/>
        </w:rPr>
        <w:t xml:space="preserve"> with season and episode</w:t>
      </w:r>
      <w:ins w:id="277" w:author="Michael Connor" w:date="2014-01-22T17:50:00Z">
        <w:r w:rsidR="004F507A">
          <w:rPr>
            <w:i/>
          </w:rPr>
          <w:t>. [</w:t>
        </w:r>
        <w:proofErr w:type="gramStart"/>
        <w:r w:rsidR="004F507A">
          <w:rPr>
            <w:i/>
          </w:rPr>
          <w:t>add</w:t>
        </w:r>
        <w:proofErr w:type="gramEnd"/>
        <w:r w:rsidR="004F507A">
          <w:rPr>
            <w:i/>
          </w:rPr>
          <w:t xml:space="preserve"> date? Seems kind of relevant]</w:t>
        </w:r>
      </w:ins>
    </w:p>
    <w:p w:rsidR="00E47C6C" w:rsidRDefault="00E47C6C" w:rsidP="005C7F43">
      <w:pPr>
        <w:spacing w:line="480" w:lineRule="auto"/>
        <w:pPrChange w:id="278" w:author="Michael Connor" w:date="2014-01-22T17:17:00Z">
          <w:pPr/>
        </w:pPrChange>
      </w:pPr>
    </w:p>
    <w:p w:rsidR="00E47C6C" w:rsidRPr="007A5A06" w:rsidRDefault="00E47C6C" w:rsidP="005C7F43">
      <w:pPr>
        <w:spacing w:line="480" w:lineRule="auto"/>
        <w:pPrChange w:id="279" w:author="Michael Connor" w:date="2014-01-22T17:17:00Z">
          <w:pPr/>
        </w:pPrChange>
      </w:pPr>
      <w:r w:rsidRPr="007A5A06">
        <w:t>First computer turned on (1, 9)</w:t>
      </w:r>
    </w:p>
    <w:p w:rsidR="00E47C6C" w:rsidRPr="007A5A06" w:rsidRDefault="00E47C6C" w:rsidP="005C7F43">
      <w:pPr>
        <w:spacing w:line="480" w:lineRule="auto"/>
        <w:pPrChange w:id="280" w:author="Michael Connor" w:date="2014-01-22T17:17:00Z">
          <w:pPr/>
        </w:pPrChange>
      </w:pPr>
      <w:r w:rsidRPr="007A5A06">
        <w:t>First computer interaction onscreen (1, 9)</w:t>
      </w:r>
    </w:p>
    <w:p w:rsidR="00E47C6C" w:rsidRPr="007A5A06" w:rsidRDefault="00E47C6C" w:rsidP="005C7F43">
      <w:pPr>
        <w:spacing w:line="480" w:lineRule="auto"/>
        <w:pPrChange w:id="281" w:author="Michael Connor" w:date="2014-01-22T17:17:00Z">
          <w:pPr/>
        </w:pPrChange>
      </w:pPr>
      <w:r w:rsidRPr="007A5A06">
        <w:t>First personal computer</w:t>
      </w:r>
      <w:r>
        <w:t xml:space="preserve"> at home</w:t>
      </w:r>
      <w:r w:rsidRPr="007A5A06">
        <w:t xml:space="preserve"> (1, 14)</w:t>
      </w:r>
    </w:p>
    <w:p w:rsidR="00E47C6C" w:rsidRPr="007A5A06" w:rsidRDefault="00E47C6C" w:rsidP="005C7F43">
      <w:pPr>
        <w:spacing w:line="480" w:lineRule="auto"/>
        <w:pPrChange w:id="282" w:author="Michael Connor" w:date="2014-01-22T17:17:00Z">
          <w:pPr/>
        </w:pPrChange>
      </w:pPr>
      <w:r w:rsidRPr="007A5A06">
        <w:t>First detective using a computer (1, 15)</w:t>
      </w:r>
    </w:p>
    <w:p w:rsidR="00E47C6C" w:rsidRPr="007A5A06" w:rsidRDefault="00E47C6C" w:rsidP="005C7F43">
      <w:pPr>
        <w:spacing w:line="480" w:lineRule="auto"/>
        <w:pPrChange w:id="283" w:author="Michael Connor" w:date="2014-01-22T17:17:00Z">
          <w:pPr/>
        </w:pPrChange>
      </w:pPr>
      <w:r w:rsidRPr="007A5A06">
        <w:t>First victim with computer (1, 19)</w:t>
      </w:r>
    </w:p>
    <w:p w:rsidR="00E47C6C" w:rsidRPr="007A5A06" w:rsidRDefault="00E47C6C" w:rsidP="005C7F43">
      <w:pPr>
        <w:spacing w:line="480" w:lineRule="auto"/>
        <w:pPrChange w:id="284" w:author="Michael Connor" w:date="2014-01-22T17:17:00Z">
          <w:pPr/>
        </w:pPrChange>
      </w:pPr>
      <w:r w:rsidRPr="007A5A06">
        <w:t>First crime involving computers (1, 22)</w:t>
      </w:r>
    </w:p>
    <w:p w:rsidR="00E47C6C" w:rsidRPr="007A5A06" w:rsidRDefault="00E47C6C" w:rsidP="005C7F43">
      <w:pPr>
        <w:spacing w:line="480" w:lineRule="auto"/>
        <w:pPrChange w:id="285" w:author="Michael Connor" w:date="2014-01-22T17:17:00Z">
          <w:pPr/>
        </w:pPrChange>
      </w:pPr>
      <w:r w:rsidRPr="007A5A06">
        <w:t>First dot-matrix printer (2, 24)</w:t>
      </w:r>
    </w:p>
    <w:p w:rsidR="00E47C6C" w:rsidRPr="007A5A06" w:rsidRDefault="00E47C6C" w:rsidP="005C7F43">
      <w:pPr>
        <w:spacing w:line="480" w:lineRule="auto"/>
        <w:pPrChange w:id="286" w:author="Michael Connor" w:date="2014-01-22T17:17:00Z">
          <w:pPr/>
        </w:pPrChange>
      </w:pPr>
      <w:r w:rsidRPr="007A5A06">
        <w:t>First lawyer using a computer (2, 32)</w:t>
      </w:r>
    </w:p>
    <w:p w:rsidR="00E47C6C" w:rsidRPr="007A5A06" w:rsidRDefault="00E47C6C" w:rsidP="005C7F43">
      <w:pPr>
        <w:spacing w:line="480" w:lineRule="auto"/>
        <w:pPrChange w:id="287" w:author="Michael Connor" w:date="2014-01-22T17:17:00Z">
          <w:pPr/>
        </w:pPrChange>
      </w:pPr>
      <w:r w:rsidRPr="007A5A06">
        <w:t>First laptop (2, 34)</w:t>
      </w:r>
    </w:p>
    <w:p w:rsidR="00E47C6C" w:rsidRPr="007A5A06" w:rsidRDefault="00E47C6C" w:rsidP="005C7F43">
      <w:pPr>
        <w:spacing w:line="480" w:lineRule="auto"/>
        <w:pPrChange w:id="288" w:author="Michael Connor" w:date="2014-01-22T17:17:00Z">
          <w:pPr/>
        </w:pPrChange>
      </w:pPr>
      <w:r w:rsidRPr="007A5A06">
        <w:t>First judge with a computer (2, 35)</w:t>
      </w:r>
    </w:p>
    <w:p w:rsidR="00E47C6C" w:rsidRPr="007A5A06" w:rsidRDefault="00E47C6C" w:rsidP="005C7F43">
      <w:pPr>
        <w:spacing w:line="480" w:lineRule="auto"/>
        <w:pPrChange w:id="289" w:author="Michael Connor" w:date="2014-01-22T17:17:00Z">
          <w:pPr/>
        </w:pPrChange>
      </w:pPr>
      <w:r w:rsidRPr="007A5A06">
        <w:t>First computerized cash register (2, 36)</w:t>
      </w:r>
    </w:p>
    <w:p w:rsidR="00E47C6C" w:rsidRPr="007A5A06" w:rsidRDefault="00E47C6C" w:rsidP="005C7F43">
      <w:pPr>
        <w:spacing w:line="480" w:lineRule="auto"/>
        <w:pPrChange w:id="290" w:author="Michael Connor" w:date="2014-01-22T17:17:00Z">
          <w:pPr/>
        </w:pPrChange>
      </w:pPr>
      <w:r w:rsidRPr="007A5A06">
        <w:t>First criminal using a computer (2, 38)</w:t>
      </w:r>
    </w:p>
    <w:p w:rsidR="00E47C6C" w:rsidRPr="007A5A06" w:rsidRDefault="00E47C6C" w:rsidP="005C7F43">
      <w:pPr>
        <w:spacing w:line="480" w:lineRule="auto"/>
        <w:pPrChange w:id="291" w:author="Michael Connor" w:date="2014-01-22T17:17:00Z">
          <w:pPr/>
        </w:pPrChange>
      </w:pPr>
      <w:r w:rsidRPr="007A5A06">
        <w:t>First instance of hacking (by police) (3, 34)</w:t>
      </w:r>
    </w:p>
    <w:p w:rsidR="00E47C6C" w:rsidRPr="007A5A06" w:rsidRDefault="00E47C6C" w:rsidP="005C7F43">
      <w:pPr>
        <w:spacing w:line="480" w:lineRule="auto"/>
        <w:pPrChange w:id="292" w:author="Michael Connor" w:date="2014-01-22T17:17:00Z">
          <w:pPr/>
        </w:pPrChange>
      </w:pPr>
      <w:r w:rsidRPr="007A5A06">
        <w:t>First mention of computer passwords (3, 34)</w:t>
      </w:r>
    </w:p>
    <w:p w:rsidR="00E47C6C" w:rsidRPr="007A5A06" w:rsidRDefault="00E47C6C" w:rsidP="005C7F43">
      <w:pPr>
        <w:spacing w:line="480" w:lineRule="auto"/>
        <w:pPrChange w:id="293" w:author="Michael Connor" w:date="2014-01-22T17:17:00Z">
          <w:pPr/>
        </w:pPrChange>
      </w:pPr>
      <w:r w:rsidRPr="007A5A06">
        <w:t>First graphics program (3, 49)</w:t>
      </w:r>
    </w:p>
    <w:p w:rsidR="00E47C6C" w:rsidRPr="007A5A06" w:rsidRDefault="00E47C6C" w:rsidP="005C7F43">
      <w:pPr>
        <w:spacing w:line="480" w:lineRule="auto"/>
        <w:pPrChange w:id="294" w:author="Michael Connor" w:date="2014-01-22T17:17:00Z">
          <w:pPr/>
        </w:pPrChange>
      </w:pPr>
      <w:r w:rsidRPr="007A5A06">
        <w:t>First mention of hackers (3, 63)</w:t>
      </w:r>
    </w:p>
    <w:p w:rsidR="00E47C6C" w:rsidRPr="007A5A06" w:rsidRDefault="00E47C6C" w:rsidP="005C7F43">
      <w:pPr>
        <w:spacing w:line="480" w:lineRule="auto"/>
        <w:pPrChange w:id="295" w:author="Michael Connor" w:date="2014-01-22T17:17:00Z">
          <w:pPr/>
        </w:pPrChange>
      </w:pPr>
      <w:r w:rsidRPr="007A5A06">
        <w:t>First mention of BBS (3, 63)</w:t>
      </w:r>
    </w:p>
    <w:p w:rsidR="00E47C6C" w:rsidRPr="007A5A06" w:rsidRDefault="00E47C6C" w:rsidP="005C7F43">
      <w:pPr>
        <w:spacing w:line="480" w:lineRule="auto"/>
        <w:pPrChange w:id="296" w:author="Michael Connor" w:date="2014-01-22T17:17:00Z">
          <w:pPr/>
        </w:pPrChange>
      </w:pPr>
      <w:r>
        <w:t>First use of the word “download”</w:t>
      </w:r>
      <w:r w:rsidRPr="007A5A06">
        <w:t xml:space="preserve"> (3, 63)</w:t>
      </w:r>
    </w:p>
    <w:p w:rsidR="00E47C6C" w:rsidRPr="007A5A06" w:rsidRDefault="00E47C6C" w:rsidP="005C7F43">
      <w:pPr>
        <w:spacing w:line="480" w:lineRule="auto"/>
        <w:pPrChange w:id="297" w:author="Michael Connor" w:date="2014-01-22T17:17:00Z">
          <w:pPr/>
        </w:pPrChange>
      </w:pPr>
      <w:r w:rsidRPr="007A5A06">
        <w:t>First doctor using a computer (4, 71)</w:t>
      </w:r>
    </w:p>
    <w:p w:rsidR="00E47C6C" w:rsidRPr="007A5A06" w:rsidRDefault="00E47C6C" w:rsidP="005C7F43">
      <w:pPr>
        <w:spacing w:line="480" w:lineRule="auto"/>
        <w:pPrChange w:id="298" w:author="Michael Connor" w:date="2014-01-22T17:17:00Z">
          <w:pPr/>
        </w:pPrChange>
      </w:pPr>
      <w:r>
        <w:t>First computer at</w:t>
      </w:r>
      <w:r w:rsidRPr="007A5A06">
        <w:t xml:space="preserve"> the front of desk (5, 89)</w:t>
      </w:r>
    </w:p>
    <w:p w:rsidR="00E47C6C" w:rsidRPr="007A5A06" w:rsidRDefault="00E47C6C" w:rsidP="005C7F43">
      <w:pPr>
        <w:spacing w:line="480" w:lineRule="auto"/>
        <w:pPrChange w:id="299" w:author="Michael Connor" w:date="2014-01-22T17:17:00Z">
          <w:pPr/>
        </w:pPrChange>
      </w:pPr>
      <w:r w:rsidRPr="007A5A06">
        <w:t>First person with two computers on one desk (5, 92)</w:t>
      </w:r>
    </w:p>
    <w:p w:rsidR="00E47C6C" w:rsidRPr="007A5A06" w:rsidRDefault="00E47C6C" w:rsidP="005C7F43">
      <w:pPr>
        <w:spacing w:line="480" w:lineRule="auto"/>
        <w:pPrChange w:id="300" w:author="Michael Connor" w:date="2014-01-22T17:17:00Z">
          <w:pPr/>
        </w:pPrChange>
      </w:pPr>
      <w:r w:rsidRPr="007A5A06">
        <w:t>First use of Microsoft Word (5, 100)</w:t>
      </w:r>
    </w:p>
    <w:p w:rsidR="00E47C6C" w:rsidRPr="007A5A06" w:rsidRDefault="00E47C6C" w:rsidP="005C7F43">
      <w:pPr>
        <w:spacing w:line="480" w:lineRule="auto"/>
        <w:pPrChange w:id="301" w:author="Michael Connor" w:date="2014-01-22T17:17:00Z">
          <w:pPr/>
        </w:pPrChange>
      </w:pPr>
      <w:r w:rsidRPr="007A5A06">
        <w:t>First full color screen (5, 102)</w:t>
      </w:r>
    </w:p>
    <w:p w:rsidR="00E47C6C" w:rsidRPr="007A5A06" w:rsidRDefault="00E47C6C" w:rsidP="005C7F43">
      <w:pPr>
        <w:spacing w:line="480" w:lineRule="auto"/>
        <w:pPrChange w:id="302" w:author="Michael Connor" w:date="2014-01-22T17:17:00Z">
          <w:pPr/>
        </w:pPrChange>
      </w:pPr>
      <w:r w:rsidRPr="007A5A06">
        <w:t>First computer video (5, 102)</w:t>
      </w:r>
    </w:p>
    <w:p w:rsidR="00E47C6C" w:rsidRPr="007A5A06" w:rsidRDefault="00E47C6C" w:rsidP="005C7F43">
      <w:pPr>
        <w:spacing w:line="480" w:lineRule="auto"/>
        <w:pPrChange w:id="303" w:author="Michael Connor" w:date="2014-01-22T17:17:00Z">
          <w:pPr/>
        </w:pPrChange>
      </w:pPr>
      <w:r>
        <w:t>First “zoom-and-enhance”</w:t>
      </w:r>
      <w:r w:rsidRPr="007A5A06">
        <w:t xml:space="preserve"> (5, 102)</w:t>
      </w:r>
    </w:p>
    <w:p w:rsidR="00E47C6C" w:rsidRPr="007A5A06" w:rsidRDefault="00E47C6C" w:rsidP="005C7F43">
      <w:pPr>
        <w:spacing w:line="480" w:lineRule="auto"/>
        <w:pPrChange w:id="304" w:author="Michael Connor" w:date="2014-01-22T17:17:00Z">
          <w:pPr/>
        </w:pPrChange>
      </w:pPr>
      <w:r>
        <w:t>First 3D</w:t>
      </w:r>
      <w:r w:rsidRPr="007A5A06">
        <w:t xml:space="preserve"> model (5, 105)</w:t>
      </w:r>
    </w:p>
    <w:p w:rsidR="00E47C6C" w:rsidRPr="007A5A06" w:rsidRDefault="00E47C6C" w:rsidP="005C7F43">
      <w:pPr>
        <w:spacing w:line="480" w:lineRule="auto"/>
        <w:pPrChange w:id="305" w:author="Michael Connor" w:date="2014-01-22T17:17:00Z">
          <w:pPr/>
        </w:pPrChange>
      </w:pPr>
      <w:r w:rsidRPr="007A5A06">
        <w:t>First digital photograph (5, 105)</w:t>
      </w:r>
    </w:p>
    <w:p w:rsidR="00E47C6C" w:rsidRPr="007A5A06" w:rsidRDefault="00E47C6C" w:rsidP="005C7F43">
      <w:pPr>
        <w:spacing w:line="480" w:lineRule="auto"/>
        <w:pPrChange w:id="306" w:author="Michael Connor" w:date="2014-01-22T17:17:00Z">
          <w:pPr/>
        </w:pPrChange>
      </w:pPr>
      <w:r w:rsidRPr="007A5A06">
        <w:t>First mention of email (6, 113)</w:t>
      </w:r>
    </w:p>
    <w:p w:rsidR="00E47C6C" w:rsidRPr="007A5A06" w:rsidRDefault="00E47C6C" w:rsidP="005C7F43">
      <w:pPr>
        <w:spacing w:line="480" w:lineRule="auto"/>
        <w:pPrChange w:id="307" w:author="Michael Connor" w:date="2014-01-22T17:17:00Z">
          <w:pPr/>
        </w:pPrChange>
      </w:pPr>
      <w:r w:rsidRPr="007A5A06">
        <w:t>First mention of cyberspace (6, 113)</w:t>
      </w:r>
    </w:p>
    <w:p w:rsidR="00E47C6C" w:rsidRPr="007A5A06" w:rsidRDefault="00E47C6C" w:rsidP="005C7F43">
      <w:pPr>
        <w:spacing w:line="480" w:lineRule="auto"/>
        <w:pPrChange w:id="308" w:author="Michael Connor" w:date="2014-01-22T17:17:00Z">
          <w:pPr/>
        </w:pPrChange>
      </w:pPr>
      <w:r w:rsidRPr="007A5A06">
        <w:t>First lieutenant using a computer (6, 118)</w:t>
      </w:r>
    </w:p>
    <w:p w:rsidR="00E47C6C" w:rsidRPr="007A5A06" w:rsidRDefault="00E47C6C" w:rsidP="005C7F43">
      <w:pPr>
        <w:spacing w:line="480" w:lineRule="auto"/>
        <w:pPrChange w:id="309" w:author="Michael Connor" w:date="2014-01-22T17:17:00Z">
          <w:pPr/>
        </w:pPrChange>
      </w:pPr>
      <w:r w:rsidRPr="007A5A06">
        <w:t>First desktop printer (6, 125)</w:t>
      </w:r>
    </w:p>
    <w:p w:rsidR="00E47C6C" w:rsidRPr="007A5A06" w:rsidRDefault="00E47C6C" w:rsidP="005C7F43">
      <w:pPr>
        <w:spacing w:line="480" w:lineRule="auto"/>
        <w:pPrChange w:id="310" w:author="Michael Connor" w:date="2014-01-22T17:17:00Z">
          <w:pPr/>
        </w:pPrChange>
      </w:pPr>
      <w:r w:rsidRPr="007A5A06">
        <w:t>First tower (6, 127)</w:t>
      </w:r>
    </w:p>
    <w:p w:rsidR="00E47C6C" w:rsidRPr="007A5A06" w:rsidRDefault="00E47C6C" w:rsidP="005C7F43">
      <w:pPr>
        <w:spacing w:line="480" w:lineRule="auto"/>
        <w:pPrChange w:id="311" w:author="Michael Connor" w:date="2014-01-22T17:17:00Z">
          <w:pPr/>
        </w:pPrChange>
      </w:pPr>
      <w:r w:rsidRPr="007A5A06">
        <w:t>First mouse (6, 127)</w:t>
      </w:r>
    </w:p>
    <w:p w:rsidR="00E47C6C" w:rsidRPr="007A5A06" w:rsidRDefault="00E47C6C" w:rsidP="005C7F43">
      <w:pPr>
        <w:spacing w:line="480" w:lineRule="auto"/>
        <w:pPrChange w:id="312" w:author="Michael Connor" w:date="2014-01-22T17:17:00Z">
          <w:pPr/>
        </w:pPrChange>
      </w:pPr>
      <w:r w:rsidRPr="007A5A06">
        <w:t>First definitive computer with Windows 95 (6, 129)</w:t>
      </w:r>
    </w:p>
    <w:p w:rsidR="00E47C6C" w:rsidRPr="007A5A06" w:rsidRDefault="00E47C6C" w:rsidP="005C7F43">
      <w:pPr>
        <w:spacing w:line="480" w:lineRule="auto"/>
        <w:pPrChange w:id="313" w:author="Michael Connor" w:date="2014-01-22T17:17:00Z">
          <w:pPr/>
        </w:pPrChange>
      </w:pPr>
      <w:r w:rsidRPr="007A5A06">
        <w:t>First (confirmed) dot matrix printer (7, 145)</w:t>
      </w:r>
    </w:p>
    <w:p w:rsidR="00E47C6C" w:rsidRPr="007A5A06" w:rsidRDefault="00E47C6C" w:rsidP="005C7F43">
      <w:pPr>
        <w:spacing w:line="480" w:lineRule="auto"/>
        <w:pPrChange w:id="314" w:author="Michael Connor" w:date="2014-01-22T17:17:00Z">
          <w:pPr/>
        </w:pPrChange>
      </w:pPr>
      <w:r w:rsidRPr="007A5A06">
        <w:t>First tablet (7, 149)</w:t>
      </w:r>
    </w:p>
    <w:p w:rsidR="00E47C6C" w:rsidRPr="007A5A06" w:rsidRDefault="00E47C6C" w:rsidP="005C7F43">
      <w:pPr>
        <w:spacing w:line="480" w:lineRule="auto"/>
        <w:pPrChange w:id="315" w:author="Michael Connor" w:date="2014-01-22T17:17:00Z">
          <w:pPr/>
        </w:pPrChange>
      </w:pPr>
      <w:r w:rsidRPr="007A5A06">
        <w:t>First computer in courtroom (7, 150)</w:t>
      </w:r>
    </w:p>
    <w:p w:rsidR="00E47C6C" w:rsidRPr="007A5A06" w:rsidRDefault="00E47C6C" w:rsidP="005C7F43">
      <w:pPr>
        <w:spacing w:line="480" w:lineRule="auto"/>
        <w:pPrChange w:id="316" w:author="Michael Connor" w:date="2014-01-22T17:17:00Z">
          <w:pPr/>
        </w:pPrChange>
      </w:pPr>
      <w:r w:rsidRPr="007A5A06">
        <w:t>First inkjet printer (7, 155)</w:t>
      </w:r>
    </w:p>
    <w:p w:rsidR="00E47C6C" w:rsidRDefault="00E47C6C" w:rsidP="005C7F43">
      <w:pPr>
        <w:spacing w:line="480" w:lineRule="auto"/>
        <w:pPrChange w:id="317" w:author="Michael Connor" w:date="2014-01-22T17:17:00Z">
          <w:pPr/>
        </w:pPrChange>
      </w:pPr>
      <w:r w:rsidRPr="007A5A06">
        <w:t>First computer speakers (7, 157)</w:t>
      </w:r>
    </w:p>
    <w:p w:rsidR="00E47C6C" w:rsidRPr="007A5A06" w:rsidRDefault="00E47C6C" w:rsidP="005C7F43">
      <w:pPr>
        <w:spacing w:line="480" w:lineRule="auto"/>
        <w:pPrChange w:id="318" w:author="Michael Connor" w:date="2014-01-22T17:17:00Z">
          <w:pPr/>
        </w:pPrChange>
      </w:pPr>
      <w:r>
        <w:t>First (maybe) CD drive (7, 157)</w:t>
      </w:r>
    </w:p>
    <w:p w:rsidR="00E47C6C" w:rsidRPr="007A5A06" w:rsidRDefault="00E47C6C" w:rsidP="005C7F43">
      <w:pPr>
        <w:spacing w:line="480" w:lineRule="auto"/>
        <w:pPrChange w:id="319" w:author="Michael Connor" w:date="2014-01-22T17:17:00Z">
          <w:pPr/>
        </w:pPrChange>
      </w:pPr>
      <w:r w:rsidRPr="007A5A06">
        <w:t>First instance of cyber-stalking (8, 175)</w:t>
      </w:r>
    </w:p>
    <w:p w:rsidR="00E47C6C" w:rsidRPr="007A5A06" w:rsidRDefault="00E47C6C" w:rsidP="005C7F43">
      <w:pPr>
        <w:spacing w:line="480" w:lineRule="auto"/>
        <w:pPrChange w:id="320" w:author="Michael Connor" w:date="2014-01-22T17:17:00Z">
          <w:pPr/>
        </w:pPrChange>
      </w:pPr>
      <w:r w:rsidRPr="007A5A06">
        <w:t xml:space="preserve">First </w:t>
      </w:r>
      <w:proofErr w:type="spellStart"/>
      <w:r w:rsidRPr="007A5A06">
        <w:t>flatscreen</w:t>
      </w:r>
      <w:proofErr w:type="spellEnd"/>
      <w:r w:rsidRPr="007A5A06">
        <w:t xml:space="preserve"> monitor (9, 188)</w:t>
      </w:r>
    </w:p>
    <w:p w:rsidR="00E47C6C" w:rsidRPr="007A5A06" w:rsidRDefault="00E47C6C" w:rsidP="005C7F43">
      <w:pPr>
        <w:spacing w:line="480" w:lineRule="auto"/>
        <w:pPrChange w:id="321" w:author="Michael Connor" w:date="2014-01-22T17:17:00Z">
          <w:pPr/>
        </w:pPrChange>
      </w:pPr>
      <w:r w:rsidRPr="007A5A06">
        <w:t>First Mac (10, 210)</w:t>
      </w:r>
    </w:p>
    <w:p w:rsidR="00E47C6C" w:rsidRPr="007A5A06" w:rsidRDefault="00E47C6C" w:rsidP="005C7F43">
      <w:pPr>
        <w:spacing w:line="480" w:lineRule="auto"/>
        <w:pPrChange w:id="322" w:author="Michael Connor" w:date="2014-01-22T17:17:00Z">
          <w:pPr/>
        </w:pPrChange>
      </w:pPr>
      <w:r w:rsidRPr="007A5A06">
        <w:t xml:space="preserve">First direct mention of </w:t>
      </w:r>
      <w:proofErr w:type="gramStart"/>
      <w:r w:rsidRPr="007A5A06">
        <w:t>internet</w:t>
      </w:r>
      <w:proofErr w:type="gramEnd"/>
      <w:r w:rsidRPr="007A5A06">
        <w:t xml:space="preserve"> pornography (10, 219)</w:t>
      </w:r>
    </w:p>
    <w:p w:rsidR="00E47C6C" w:rsidRPr="007A5A06" w:rsidRDefault="00E47C6C" w:rsidP="005C7F43">
      <w:pPr>
        <w:spacing w:line="480" w:lineRule="auto"/>
        <w:pPrChange w:id="323" w:author="Michael Connor" w:date="2014-01-22T17:17:00Z">
          <w:pPr/>
        </w:pPrChange>
      </w:pPr>
      <w:r w:rsidRPr="007A5A06">
        <w:t xml:space="preserve">First mention of </w:t>
      </w:r>
      <w:proofErr w:type="spellStart"/>
      <w:r w:rsidRPr="007A5A06">
        <w:t>chatrooms</w:t>
      </w:r>
      <w:proofErr w:type="spellEnd"/>
      <w:r w:rsidRPr="007A5A06">
        <w:t xml:space="preserve"> (10, 219)</w:t>
      </w:r>
    </w:p>
    <w:p w:rsidR="00E47C6C" w:rsidRPr="007A5A06" w:rsidRDefault="00E47C6C" w:rsidP="005C7F43">
      <w:pPr>
        <w:spacing w:line="480" w:lineRule="auto"/>
        <w:pPrChange w:id="324" w:author="Michael Connor" w:date="2014-01-22T17:17:00Z">
          <w:pPr/>
        </w:pPrChange>
      </w:pPr>
      <w:r w:rsidRPr="007A5A06">
        <w:t>First confirmed screenshot of Netscape (10, 222)</w:t>
      </w:r>
    </w:p>
    <w:p w:rsidR="00E47C6C" w:rsidRPr="007A5A06" w:rsidRDefault="00E47C6C" w:rsidP="005C7F43">
      <w:pPr>
        <w:spacing w:line="480" w:lineRule="auto"/>
        <w:pPrChange w:id="325" w:author="Michael Connor" w:date="2014-01-22T17:17:00Z">
          <w:pPr/>
        </w:pPrChange>
      </w:pPr>
      <w:r>
        <w:t>First mention of the term “dotcom”</w:t>
      </w:r>
      <w:r w:rsidRPr="007A5A06">
        <w:t xml:space="preserve"> (10, 222)</w:t>
      </w:r>
    </w:p>
    <w:p w:rsidR="00E47C6C" w:rsidRPr="007A5A06" w:rsidRDefault="00E47C6C" w:rsidP="005C7F43">
      <w:pPr>
        <w:spacing w:line="480" w:lineRule="auto"/>
        <w:pPrChange w:id="326" w:author="Michael Connor" w:date="2014-01-22T17:17:00Z">
          <w:pPr/>
        </w:pPrChange>
      </w:pPr>
      <w:r w:rsidRPr="007A5A06">
        <w:t>First scanner (10, 226)</w:t>
      </w:r>
    </w:p>
    <w:p w:rsidR="00E47C6C" w:rsidRPr="007A5A06" w:rsidRDefault="00E47C6C" w:rsidP="005C7F43">
      <w:pPr>
        <w:spacing w:line="480" w:lineRule="auto"/>
        <w:pPrChange w:id="327" w:author="Michael Connor" w:date="2014-01-22T17:17:00Z">
          <w:pPr/>
        </w:pPrChange>
      </w:pPr>
      <w:r>
        <w:t>First mention of “logging on”</w:t>
      </w:r>
      <w:r w:rsidRPr="007A5A06">
        <w:t xml:space="preserve"> (10, 226)</w:t>
      </w:r>
    </w:p>
    <w:p w:rsidR="00E47C6C" w:rsidRPr="007A5A06" w:rsidRDefault="00E47C6C" w:rsidP="005C7F43">
      <w:pPr>
        <w:spacing w:line="480" w:lineRule="auto"/>
        <w:pPrChange w:id="328" w:author="Michael Connor" w:date="2014-01-22T17:17:00Z">
          <w:pPr/>
        </w:pPrChange>
      </w:pPr>
      <w:r w:rsidRPr="007A5A06">
        <w:t xml:space="preserve">First digitized </w:t>
      </w:r>
      <w:proofErr w:type="spellStart"/>
      <w:r w:rsidRPr="007A5A06">
        <w:t>mugshot</w:t>
      </w:r>
      <w:proofErr w:type="spellEnd"/>
      <w:r w:rsidRPr="007A5A06">
        <w:t xml:space="preserve"> (11, 238)</w:t>
      </w:r>
    </w:p>
    <w:p w:rsidR="00E47C6C" w:rsidRPr="007A5A06" w:rsidRDefault="00E47C6C" w:rsidP="005C7F43">
      <w:pPr>
        <w:spacing w:line="480" w:lineRule="auto"/>
        <w:pPrChange w:id="329" w:author="Michael Connor" w:date="2014-01-22T17:17:00Z">
          <w:pPr/>
        </w:pPrChange>
      </w:pPr>
      <w:r w:rsidRPr="007A5A06">
        <w:t>First Blackberry (12, 257)</w:t>
      </w:r>
    </w:p>
    <w:p w:rsidR="00E47C6C" w:rsidRPr="007A5A06" w:rsidRDefault="00E47C6C" w:rsidP="005C7F43">
      <w:pPr>
        <w:spacing w:line="480" w:lineRule="auto"/>
        <w:pPrChange w:id="330" w:author="Michael Connor" w:date="2014-01-22T17:17:00Z">
          <w:pPr/>
        </w:pPrChange>
      </w:pPr>
      <w:r w:rsidRPr="007A5A06">
        <w:t>First computer running Excel (12, 257)</w:t>
      </w:r>
    </w:p>
    <w:p w:rsidR="00E47C6C" w:rsidRPr="007A5A06" w:rsidRDefault="00E47C6C" w:rsidP="005C7F43">
      <w:pPr>
        <w:spacing w:line="480" w:lineRule="auto"/>
        <w:pPrChange w:id="331" w:author="Michael Connor" w:date="2014-01-22T17:17:00Z">
          <w:pPr/>
        </w:pPrChange>
      </w:pPr>
      <w:r w:rsidRPr="007A5A06">
        <w:t>First computer running Word (12, 259)</w:t>
      </w:r>
    </w:p>
    <w:p w:rsidR="00E47C6C" w:rsidRPr="007A5A06" w:rsidRDefault="00E47C6C" w:rsidP="005C7F43">
      <w:pPr>
        <w:spacing w:line="480" w:lineRule="auto"/>
        <w:pPrChange w:id="332" w:author="Michael Connor" w:date="2014-01-22T17:17:00Z">
          <w:pPr/>
        </w:pPrChange>
      </w:pPr>
      <w:r w:rsidRPr="007A5A06">
        <w:t>First computer running Windows 95 (12, 259)</w:t>
      </w:r>
    </w:p>
    <w:p w:rsidR="00E47C6C" w:rsidRPr="007A5A06" w:rsidRDefault="00E47C6C" w:rsidP="005C7F43">
      <w:pPr>
        <w:spacing w:line="480" w:lineRule="auto"/>
        <w:pPrChange w:id="333" w:author="Michael Connor" w:date="2014-01-22T17:17:00Z">
          <w:pPr/>
        </w:pPrChange>
      </w:pPr>
      <w:r w:rsidRPr="007A5A06">
        <w:t>First mention of online auctions (12, 261)</w:t>
      </w:r>
    </w:p>
    <w:p w:rsidR="00E47C6C" w:rsidRPr="007A5A06" w:rsidRDefault="00E47C6C" w:rsidP="005C7F43">
      <w:pPr>
        <w:spacing w:line="480" w:lineRule="auto"/>
        <w:pPrChange w:id="334" w:author="Michael Connor" w:date="2014-01-22T17:17:00Z">
          <w:pPr/>
        </w:pPrChange>
      </w:pPr>
      <w:r w:rsidRPr="007A5A06">
        <w:t>First mention of spyware (12, 268)</w:t>
      </w:r>
    </w:p>
    <w:p w:rsidR="00E47C6C" w:rsidRPr="007A5A06" w:rsidRDefault="00E47C6C" w:rsidP="005C7F43">
      <w:pPr>
        <w:spacing w:line="480" w:lineRule="auto"/>
        <w:pPrChange w:id="335" w:author="Michael Connor" w:date="2014-01-22T17:17:00Z">
          <w:pPr/>
        </w:pPrChange>
      </w:pPr>
      <w:r w:rsidRPr="007A5A06">
        <w:t>First mention of webmaster</w:t>
      </w:r>
      <w:r>
        <w:t>s</w:t>
      </w:r>
      <w:r w:rsidRPr="007A5A06">
        <w:t xml:space="preserve"> (12, 270)</w:t>
      </w:r>
    </w:p>
    <w:p w:rsidR="00E47C6C" w:rsidRPr="007A5A06" w:rsidRDefault="00E47C6C" w:rsidP="005C7F43">
      <w:pPr>
        <w:spacing w:line="480" w:lineRule="auto"/>
        <w:pPrChange w:id="336" w:author="Michael Connor" w:date="2014-01-22T17:17:00Z">
          <w:pPr/>
        </w:pPrChange>
      </w:pPr>
      <w:r w:rsidRPr="007A5A06">
        <w:t>First mention of computer science (12, 270)</w:t>
      </w:r>
    </w:p>
    <w:p w:rsidR="00E47C6C" w:rsidRPr="007A5A06" w:rsidRDefault="00E47C6C" w:rsidP="005C7F43">
      <w:pPr>
        <w:spacing w:line="480" w:lineRule="auto"/>
        <w:pPrChange w:id="337" w:author="Michael Connor" w:date="2014-01-22T17:17:00Z">
          <w:pPr/>
        </w:pPrChange>
      </w:pPr>
      <w:r w:rsidRPr="007A5A06">
        <w:t>First mention of online gambling (13, 288)</w:t>
      </w:r>
    </w:p>
    <w:p w:rsidR="00E47C6C" w:rsidRPr="007A5A06" w:rsidRDefault="00E47C6C" w:rsidP="005C7F43">
      <w:pPr>
        <w:spacing w:line="480" w:lineRule="auto"/>
        <w:pPrChange w:id="338" w:author="Michael Connor" w:date="2014-01-22T17:17:00Z">
          <w:pPr/>
        </w:pPrChange>
      </w:pPr>
      <w:r>
        <w:t>First use of “</w:t>
      </w:r>
      <w:proofErr w:type="spellStart"/>
      <w:r>
        <w:t>Googled</w:t>
      </w:r>
      <w:proofErr w:type="spellEnd"/>
      <w:r>
        <w:t>”</w:t>
      </w:r>
      <w:r w:rsidRPr="007A5A06">
        <w:t xml:space="preserve"> as a verb (13, 301)</w:t>
      </w:r>
    </w:p>
    <w:p w:rsidR="00E47C6C" w:rsidRPr="007A5A06" w:rsidRDefault="00E47C6C" w:rsidP="005C7F43">
      <w:pPr>
        <w:spacing w:line="480" w:lineRule="auto"/>
        <w:pPrChange w:id="339" w:author="Michael Connor" w:date="2014-01-22T17:17:00Z">
          <w:pPr/>
        </w:pPrChange>
      </w:pPr>
      <w:r w:rsidRPr="007A5A06">
        <w:t>First mention of camera phones (15, 346)</w:t>
      </w:r>
    </w:p>
    <w:p w:rsidR="00E47C6C" w:rsidRPr="007A5A06" w:rsidRDefault="00E47C6C" w:rsidP="005C7F43">
      <w:pPr>
        <w:spacing w:line="480" w:lineRule="auto"/>
        <w:pPrChange w:id="340" w:author="Michael Connor" w:date="2014-01-22T17:17:00Z">
          <w:pPr/>
        </w:pPrChange>
      </w:pPr>
      <w:r w:rsidRPr="007A5A06">
        <w:t xml:space="preserve">First mention of </w:t>
      </w:r>
      <w:r>
        <w:t>“</w:t>
      </w:r>
      <w:r w:rsidRPr="007A5A06">
        <w:t>Buddy List</w:t>
      </w:r>
      <w:r>
        <w:t>”</w:t>
      </w:r>
      <w:r w:rsidRPr="007A5A06">
        <w:t xml:space="preserve"> (16, 363)</w:t>
      </w:r>
    </w:p>
    <w:p w:rsidR="00E47C6C" w:rsidRPr="007A5A06" w:rsidRDefault="00E47C6C" w:rsidP="005C7F43">
      <w:pPr>
        <w:spacing w:line="480" w:lineRule="auto"/>
        <w:pPrChange w:id="341" w:author="Michael Connor" w:date="2014-01-22T17:17:00Z">
          <w:pPr/>
        </w:pPrChange>
      </w:pPr>
      <w:r w:rsidRPr="007A5A06">
        <w:t>First instance of prosecutors using a computer in the courtroom (17, 372)</w:t>
      </w:r>
    </w:p>
    <w:p w:rsidR="00E47C6C" w:rsidRPr="007A5A06" w:rsidRDefault="00E47C6C" w:rsidP="005C7F43">
      <w:pPr>
        <w:spacing w:line="480" w:lineRule="auto"/>
        <w:pPrChange w:id="342" w:author="Michael Connor" w:date="2014-01-22T17:17:00Z">
          <w:pPr/>
        </w:pPrChange>
      </w:pPr>
      <w:r w:rsidRPr="007A5A06">
        <w:t>First mention of blogs (17, 372)</w:t>
      </w:r>
    </w:p>
    <w:p w:rsidR="00E47C6C" w:rsidRPr="007A5A06" w:rsidRDefault="00E47C6C" w:rsidP="005C7F43">
      <w:pPr>
        <w:spacing w:line="480" w:lineRule="auto"/>
        <w:pPrChange w:id="343" w:author="Michael Connor" w:date="2014-01-22T17:17:00Z">
          <w:pPr/>
        </w:pPrChange>
      </w:pPr>
      <w:r>
        <w:t>First mention of “</w:t>
      </w:r>
      <w:r w:rsidRPr="007A5A06">
        <w:t>social n</w:t>
      </w:r>
      <w:r>
        <w:t>etworking”</w:t>
      </w:r>
      <w:r w:rsidRPr="007A5A06">
        <w:t xml:space="preserve"> (17, 373)</w:t>
      </w:r>
    </w:p>
    <w:p w:rsidR="00E47C6C" w:rsidRPr="007A5A06" w:rsidRDefault="00E47C6C" w:rsidP="005C7F43">
      <w:pPr>
        <w:spacing w:line="480" w:lineRule="auto"/>
        <w:pPrChange w:id="344" w:author="Michael Connor" w:date="2014-01-22T17:17:00Z">
          <w:pPr/>
        </w:pPrChange>
      </w:pPr>
      <w:r w:rsidRPr="007A5A06">
        <w:t xml:space="preserve">First mention of </w:t>
      </w:r>
      <w:proofErr w:type="spellStart"/>
      <w:r w:rsidRPr="007A5A06">
        <w:t>WiFi</w:t>
      </w:r>
      <w:proofErr w:type="spellEnd"/>
      <w:r w:rsidRPr="007A5A06">
        <w:t xml:space="preserve"> (17, 373)</w:t>
      </w:r>
    </w:p>
    <w:p w:rsidR="00E47C6C" w:rsidRPr="007A5A06" w:rsidRDefault="00E47C6C" w:rsidP="005C7F43">
      <w:pPr>
        <w:spacing w:line="480" w:lineRule="auto"/>
        <w:pPrChange w:id="345" w:author="Michael Connor" w:date="2014-01-22T17:17:00Z">
          <w:pPr/>
        </w:pPrChange>
      </w:pPr>
      <w:r w:rsidRPr="007A5A06">
        <w:t>First laptop in squad car (17, 378)</w:t>
      </w:r>
    </w:p>
    <w:p w:rsidR="00E47C6C" w:rsidRPr="007A5A06" w:rsidRDefault="00E47C6C" w:rsidP="005C7F43">
      <w:pPr>
        <w:spacing w:line="480" w:lineRule="auto"/>
        <w:pPrChange w:id="346" w:author="Michael Connor" w:date="2014-01-22T17:17:00Z">
          <w:pPr/>
        </w:pPrChange>
      </w:pPr>
      <w:r>
        <w:t xml:space="preserve">First Gmail user, </w:t>
      </w:r>
      <w:r w:rsidRPr="007A5A06">
        <w:t xml:space="preserve">though logo </w:t>
      </w:r>
      <w:r>
        <w:t>is removed</w:t>
      </w:r>
      <w:r w:rsidRPr="007A5A06">
        <w:t xml:space="preserve"> (17, 384)</w:t>
      </w:r>
    </w:p>
    <w:p w:rsidR="00E47C6C" w:rsidRPr="007A5A06" w:rsidRDefault="00E47C6C" w:rsidP="005C7F43">
      <w:pPr>
        <w:spacing w:line="480" w:lineRule="auto"/>
        <w:pPrChange w:id="347" w:author="Michael Connor" w:date="2014-01-22T17:17:00Z">
          <w:pPr/>
        </w:pPrChange>
      </w:pPr>
      <w:r w:rsidRPr="007A5A06">
        <w:t>First instant message (17, 393)</w:t>
      </w:r>
    </w:p>
    <w:p w:rsidR="00E47C6C" w:rsidRPr="007A5A06" w:rsidRDefault="00E47C6C" w:rsidP="005C7F43">
      <w:pPr>
        <w:spacing w:line="480" w:lineRule="auto"/>
        <w:pPrChange w:id="348" w:author="Michael Connor" w:date="2014-01-22T17:17:00Z">
          <w:pPr/>
        </w:pPrChange>
      </w:pPr>
      <w:r w:rsidRPr="007A5A06">
        <w:t>First .org URL (18, 394)</w:t>
      </w:r>
    </w:p>
    <w:p w:rsidR="00E47C6C" w:rsidRPr="007A5A06" w:rsidRDefault="00E47C6C" w:rsidP="005C7F43">
      <w:pPr>
        <w:spacing w:line="480" w:lineRule="auto"/>
        <w:pPrChange w:id="349" w:author="Michael Connor" w:date="2014-01-22T17:17:00Z">
          <w:pPr/>
        </w:pPrChange>
      </w:pPr>
      <w:r w:rsidRPr="007A5A06">
        <w:t>First judge with a computer on the bench (18, 400)</w:t>
      </w:r>
    </w:p>
    <w:p w:rsidR="00E47C6C" w:rsidRPr="007A5A06" w:rsidRDefault="00E47C6C" w:rsidP="005C7F43">
      <w:pPr>
        <w:spacing w:line="480" w:lineRule="auto"/>
        <w:pPrChange w:id="350" w:author="Michael Connor" w:date="2014-01-22T17:17:00Z">
          <w:pPr/>
        </w:pPrChange>
      </w:pPr>
      <w:r w:rsidRPr="007A5A06">
        <w:t>First time Jack McCoy uses a computer onscreen (18, 402)</w:t>
      </w:r>
    </w:p>
    <w:p w:rsidR="00E47C6C" w:rsidRPr="007A5A06" w:rsidRDefault="00E47C6C" w:rsidP="005C7F43">
      <w:pPr>
        <w:spacing w:line="480" w:lineRule="auto"/>
        <w:pPrChange w:id="351" w:author="Michael Connor" w:date="2014-01-22T17:17:00Z">
          <w:pPr/>
        </w:pPrChange>
      </w:pPr>
      <w:r w:rsidRPr="007A5A06">
        <w:t>First thumb-drive (19, 417)</w:t>
      </w:r>
    </w:p>
    <w:p w:rsidR="00E47C6C" w:rsidRPr="007A5A06" w:rsidRDefault="00E47C6C" w:rsidP="005C7F43">
      <w:pPr>
        <w:spacing w:line="480" w:lineRule="auto"/>
        <w:pPrChange w:id="352" w:author="Michael Connor" w:date="2014-01-22T17:17:00Z">
          <w:pPr/>
        </w:pPrChange>
      </w:pPr>
      <w:r w:rsidRPr="007A5A06">
        <w:t>First mention of Nigerian email scams (19, 423)</w:t>
      </w:r>
    </w:p>
    <w:p w:rsidR="00E47C6C" w:rsidRPr="007A5A06" w:rsidRDefault="00E47C6C" w:rsidP="005C7F43">
      <w:pPr>
        <w:spacing w:line="480" w:lineRule="auto"/>
        <w:pPrChange w:id="353" w:author="Michael Connor" w:date="2014-01-22T17:17:00Z">
          <w:pPr/>
        </w:pPrChange>
      </w:pPr>
      <w:r w:rsidRPr="007A5A06">
        <w:t>First mention of iPhone (19, 429)</w:t>
      </w:r>
    </w:p>
    <w:p w:rsidR="00E47C6C" w:rsidRPr="007A5A06" w:rsidRDefault="00E47C6C" w:rsidP="005C7F43">
      <w:pPr>
        <w:spacing w:line="480" w:lineRule="auto"/>
        <w:pPrChange w:id="354" w:author="Michael Connor" w:date="2014-01-22T17:17:00Z">
          <w:pPr/>
        </w:pPrChange>
      </w:pPr>
      <w:r w:rsidRPr="007A5A06">
        <w:t>F</w:t>
      </w:r>
      <w:r>
        <w:t>irst mention of Photoshop (and “</w:t>
      </w:r>
      <w:proofErr w:type="spellStart"/>
      <w:r>
        <w:t>photoshopped</w:t>
      </w:r>
      <w:proofErr w:type="spellEnd"/>
      <w:r>
        <w:t>”</w:t>
      </w:r>
      <w:r w:rsidRPr="007A5A06">
        <w:t xml:space="preserve"> as a verb) (19, 431)</w:t>
      </w:r>
    </w:p>
    <w:p w:rsidR="00E47C6C" w:rsidRPr="000A68FB" w:rsidRDefault="00E47C6C" w:rsidP="005C7F43">
      <w:pPr>
        <w:spacing w:line="480" w:lineRule="auto"/>
        <w:rPr>
          <w:b/>
          <w:sz w:val="48"/>
          <w:szCs w:val="48"/>
        </w:rPr>
        <w:pPrChange w:id="355" w:author="Michael Connor" w:date="2014-01-22T17:17:00Z">
          <w:pPr/>
        </w:pPrChange>
      </w:pPr>
      <w:r w:rsidRPr="007A5A06">
        <w:t>First child using a computer onscreen (20, 456)</w:t>
      </w:r>
      <w:r>
        <w:rPr>
          <w:b/>
        </w:rPr>
        <w:br w:type="column"/>
      </w:r>
      <w:r w:rsidRPr="000A68FB">
        <w:rPr>
          <w:b/>
          <w:sz w:val="48"/>
          <w:szCs w:val="48"/>
        </w:rPr>
        <w:t>QUOTES ABOUT COMPUTERS</w:t>
      </w:r>
    </w:p>
    <w:p w:rsidR="00E47C6C" w:rsidRPr="005B7E1A" w:rsidRDefault="00E47C6C" w:rsidP="005C7F43">
      <w:pPr>
        <w:spacing w:line="480" w:lineRule="auto"/>
        <w:rPr>
          <w:i/>
        </w:rPr>
        <w:pPrChange w:id="356" w:author="Michael Connor" w:date="2014-01-22T17:17:00Z">
          <w:pPr/>
        </w:pPrChange>
      </w:pPr>
      <w:r w:rsidRPr="005B7E1A">
        <w:rPr>
          <w:i/>
        </w:rPr>
        <w:t>Listed</w:t>
      </w:r>
      <w:r>
        <w:rPr>
          <w:i/>
        </w:rPr>
        <w:t xml:space="preserve"> in order of appearance</w:t>
      </w:r>
      <w:r w:rsidRPr="005B7E1A">
        <w:rPr>
          <w:i/>
        </w:rPr>
        <w:t xml:space="preserve"> with season and episode</w:t>
      </w:r>
    </w:p>
    <w:p w:rsidR="00E47C6C" w:rsidRDefault="00E47C6C" w:rsidP="005C7F43">
      <w:pPr>
        <w:spacing w:line="480" w:lineRule="auto"/>
        <w:pPrChange w:id="357" w:author="Michael Connor" w:date="2014-01-22T17:17:00Z">
          <w:pPr/>
        </w:pPrChange>
      </w:pPr>
    </w:p>
    <w:p w:rsidR="00E47C6C" w:rsidRDefault="00E47C6C" w:rsidP="005C7F43">
      <w:pPr>
        <w:spacing w:line="480" w:lineRule="auto"/>
        <w:pPrChange w:id="358" w:author="Michael Connor" w:date="2014-01-22T17:17:00Z">
          <w:pPr/>
        </w:pPrChange>
      </w:pPr>
      <w:r>
        <w:t>"You know we're living in the computer age?" (1, 13)</w:t>
      </w:r>
    </w:p>
    <w:p w:rsidR="00E47C6C" w:rsidRDefault="00E47C6C" w:rsidP="005C7F43">
      <w:pPr>
        <w:spacing w:line="480" w:lineRule="auto"/>
        <w:pPrChange w:id="359" w:author="Michael Connor" w:date="2014-01-22T17:17:00Z">
          <w:pPr/>
        </w:pPrChange>
      </w:pPr>
      <w:r>
        <w:t xml:space="preserve">"Take lotion... </w:t>
      </w:r>
      <w:proofErr w:type="spellStart"/>
      <w:r>
        <w:t>papercuts</w:t>
      </w:r>
      <w:proofErr w:type="spellEnd"/>
      <w:r>
        <w:t>: no computers before 1974." (2, 29)</w:t>
      </w:r>
    </w:p>
    <w:p w:rsidR="00E47C6C" w:rsidRDefault="00E47C6C" w:rsidP="005C7F43">
      <w:pPr>
        <w:spacing w:line="480" w:lineRule="auto"/>
        <w:pPrChange w:id="360" w:author="Michael Connor" w:date="2014-01-22T17:17:00Z">
          <w:pPr/>
        </w:pPrChange>
      </w:pPr>
      <w:r>
        <w:t>"Everything's computers now." (2, 42)</w:t>
      </w:r>
    </w:p>
    <w:p w:rsidR="00E47C6C" w:rsidRDefault="00E47C6C" w:rsidP="005C7F43">
      <w:pPr>
        <w:spacing w:line="480" w:lineRule="auto"/>
        <w:pPrChange w:id="361" w:author="Michael Connor" w:date="2014-01-22T17:17:00Z">
          <w:pPr/>
        </w:pPrChange>
      </w:pPr>
      <w:r>
        <w:t>"The computer crashed - I lost 40 pages!" (3, 58)</w:t>
      </w:r>
    </w:p>
    <w:p w:rsidR="00E47C6C" w:rsidRDefault="00E47C6C" w:rsidP="005C7F43">
      <w:pPr>
        <w:spacing w:line="480" w:lineRule="auto"/>
        <w:pPrChange w:id="362" w:author="Michael Connor" w:date="2014-01-22T17:17:00Z">
          <w:pPr/>
        </w:pPrChange>
      </w:pPr>
      <w:r>
        <w:t>"Even the Cray supercomputer blows a fuse now and then." (3, 62)</w:t>
      </w:r>
    </w:p>
    <w:p w:rsidR="00E47C6C" w:rsidRDefault="00E47C6C" w:rsidP="005C7F43">
      <w:pPr>
        <w:spacing w:line="480" w:lineRule="auto"/>
        <w:pPrChange w:id="363" w:author="Michael Connor" w:date="2014-01-22T17:17:00Z">
          <w:pPr/>
        </w:pPrChange>
      </w:pPr>
      <w:r>
        <w:t>"I use a laptop computer to write a thesis, I use tools to fix my VCR and my toaster." (4, 82)</w:t>
      </w:r>
    </w:p>
    <w:p w:rsidR="00E47C6C" w:rsidRDefault="00E47C6C" w:rsidP="005C7F43">
      <w:pPr>
        <w:spacing w:line="480" w:lineRule="auto"/>
        <w:pPrChange w:id="364" w:author="Michael Connor" w:date="2014-01-22T17:17:00Z">
          <w:pPr/>
        </w:pPrChange>
      </w:pPr>
      <w:r>
        <w:t>"Your victim had a 486 machine, state of the art." (4, 84)</w:t>
      </w:r>
    </w:p>
    <w:p w:rsidR="00E47C6C" w:rsidRDefault="00E47C6C" w:rsidP="005C7F43">
      <w:pPr>
        <w:spacing w:line="480" w:lineRule="auto"/>
        <w:pPrChange w:id="365" w:author="Michael Connor" w:date="2014-01-22T17:17:00Z">
          <w:pPr/>
        </w:pPrChange>
      </w:pPr>
      <w:r>
        <w:t>"We've got all the computer geeks pulling yellows on a kid named Sid." (4, 85)</w:t>
      </w:r>
    </w:p>
    <w:p w:rsidR="00E47C6C" w:rsidRDefault="00E47C6C" w:rsidP="005C7F43">
      <w:pPr>
        <w:spacing w:line="480" w:lineRule="auto"/>
        <w:pPrChange w:id="366" w:author="Michael Connor" w:date="2014-01-22T17:17:00Z">
          <w:pPr/>
        </w:pPrChange>
      </w:pPr>
      <w:r>
        <w:t>"There are twelve people in that room, not twelve computers." (4, 85)</w:t>
      </w:r>
    </w:p>
    <w:p w:rsidR="00E47C6C" w:rsidRDefault="00E47C6C" w:rsidP="005C7F43">
      <w:pPr>
        <w:spacing w:line="480" w:lineRule="auto"/>
        <w:pPrChange w:id="367" w:author="Michael Connor" w:date="2014-01-22T17:17:00Z">
          <w:pPr/>
        </w:pPrChange>
      </w:pPr>
      <w:r>
        <w:t>"He blanked the screen!" (5, 93)</w:t>
      </w:r>
    </w:p>
    <w:p w:rsidR="00E47C6C" w:rsidRDefault="00E47C6C" w:rsidP="005C7F43">
      <w:pPr>
        <w:spacing w:line="480" w:lineRule="auto"/>
        <w:pPrChange w:id="368" w:author="Michael Connor" w:date="2014-01-22T17:17:00Z">
          <w:pPr/>
        </w:pPrChange>
      </w:pPr>
      <w:r>
        <w:t>"My son wants a computer." (5, 97)</w:t>
      </w:r>
    </w:p>
    <w:p w:rsidR="00E47C6C" w:rsidRDefault="00E47C6C" w:rsidP="005C7F43">
      <w:pPr>
        <w:spacing w:line="480" w:lineRule="auto"/>
        <w:pPrChange w:id="369" w:author="Michael Connor" w:date="2014-01-22T17:17:00Z">
          <w:pPr/>
        </w:pPrChange>
      </w:pPr>
      <w:r>
        <w:t>"Dave was a lifer, started here right out of grad school before we got computers." (5, 98)</w:t>
      </w:r>
    </w:p>
    <w:p w:rsidR="00E47C6C" w:rsidRDefault="00E47C6C" w:rsidP="005C7F43">
      <w:pPr>
        <w:spacing w:line="480" w:lineRule="auto"/>
        <w:pPrChange w:id="370" w:author="Michael Connor" w:date="2014-01-22T17:17:00Z">
          <w:pPr/>
        </w:pPrChange>
      </w:pPr>
      <w:r>
        <w:t xml:space="preserve">"Now Robby works at a computer, thanks to Dr. </w:t>
      </w:r>
      <w:proofErr w:type="spellStart"/>
      <w:r>
        <w:t>Colter</w:t>
      </w:r>
      <w:proofErr w:type="spellEnd"/>
      <w:r>
        <w:t>." (5, 107)</w:t>
      </w:r>
    </w:p>
    <w:p w:rsidR="00E47C6C" w:rsidRDefault="00E47C6C" w:rsidP="005C7F43">
      <w:pPr>
        <w:spacing w:line="480" w:lineRule="auto"/>
        <w:pPrChange w:id="371" w:author="Michael Connor" w:date="2014-01-22T17:17:00Z">
          <w:pPr/>
        </w:pPrChange>
      </w:pPr>
      <w:r>
        <w:t>"My 14-year-old plays spin the bottle on the computer - I'm telling you, anything's possible." (5, 108)</w:t>
      </w:r>
    </w:p>
    <w:p w:rsidR="00E47C6C" w:rsidRDefault="00E47C6C" w:rsidP="005C7F43">
      <w:pPr>
        <w:spacing w:line="480" w:lineRule="auto"/>
        <w:pPrChange w:id="372" w:author="Michael Connor" w:date="2014-01-22T17:17:00Z">
          <w:pPr/>
        </w:pPrChange>
      </w:pPr>
      <w:r>
        <w:t>"My kid tells me to computerize..." (5, 109)</w:t>
      </w:r>
    </w:p>
    <w:p w:rsidR="00E47C6C" w:rsidRDefault="00E47C6C" w:rsidP="005C7F43">
      <w:pPr>
        <w:spacing w:line="480" w:lineRule="auto"/>
        <w:pPrChange w:id="373" w:author="Michael Connor" w:date="2014-01-22T17:17:00Z">
          <w:pPr/>
        </w:pPrChange>
      </w:pPr>
      <w:r>
        <w:t>"Do not turn off at night." (6, 112)</w:t>
      </w:r>
    </w:p>
    <w:p w:rsidR="00E47C6C" w:rsidRDefault="00E47C6C" w:rsidP="005C7F43">
      <w:pPr>
        <w:spacing w:line="480" w:lineRule="auto"/>
        <w:pPrChange w:id="374" w:author="Michael Connor" w:date="2014-01-22T17:17:00Z">
          <w:pPr/>
        </w:pPrChange>
      </w:pPr>
      <w:r>
        <w:t>"Me, I used the computer once, lost 27 straight games of solitaire." (6, 113)</w:t>
      </w:r>
    </w:p>
    <w:p w:rsidR="00E47C6C" w:rsidRDefault="00E47C6C" w:rsidP="005C7F43">
      <w:pPr>
        <w:spacing w:line="480" w:lineRule="auto"/>
        <w:pPrChange w:id="375" w:author="Michael Connor" w:date="2014-01-22T17:17:00Z">
          <w:pPr/>
        </w:pPrChange>
      </w:pPr>
      <w:r>
        <w:t>"Mega carnage, piece of crap CD-ROM thrasher." (6, 115)</w:t>
      </w:r>
    </w:p>
    <w:p w:rsidR="00E47C6C" w:rsidRDefault="00E47C6C" w:rsidP="005C7F43">
      <w:pPr>
        <w:spacing w:line="480" w:lineRule="auto"/>
        <w:pPrChange w:id="376" w:author="Michael Connor" w:date="2014-01-22T17:17:00Z">
          <w:pPr/>
        </w:pPrChange>
      </w:pPr>
      <w:r>
        <w:t xml:space="preserve">"AOL, </w:t>
      </w:r>
      <w:proofErr w:type="spellStart"/>
      <w:r>
        <w:t>Compuserve</w:t>
      </w:r>
      <w:proofErr w:type="spellEnd"/>
      <w:r>
        <w:t>, Prodigy, what?" (6, 116)</w:t>
      </w:r>
    </w:p>
    <w:p w:rsidR="00E47C6C" w:rsidRDefault="00E47C6C" w:rsidP="005C7F43">
      <w:pPr>
        <w:spacing w:line="480" w:lineRule="auto"/>
        <w:pPrChange w:id="377" w:author="Michael Connor" w:date="2014-01-22T17:17:00Z">
          <w:pPr/>
        </w:pPrChange>
      </w:pPr>
      <w:r>
        <w:t xml:space="preserve">"When I first started on the </w:t>
      </w:r>
      <w:proofErr w:type="gramStart"/>
      <w:r>
        <w:t>internet</w:t>
      </w:r>
      <w:proofErr w:type="gramEnd"/>
      <w:r>
        <w:t>, there was nobody out there." (6, 116)</w:t>
      </w:r>
    </w:p>
    <w:p w:rsidR="00E47C6C" w:rsidRDefault="00E47C6C" w:rsidP="005C7F43">
      <w:pPr>
        <w:spacing w:line="480" w:lineRule="auto"/>
        <w:pPrChange w:id="378" w:author="Michael Connor" w:date="2014-01-22T17:17:00Z">
          <w:pPr/>
        </w:pPrChange>
      </w:pPr>
      <w:r>
        <w:t>"Don't believe everything you read on the computer screen." (6, 116)</w:t>
      </w:r>
    </w:p>
    <w:p w:rsidR="00E47C6C" w:rsidRDefault="00E47C6C" w:rsidP="005C7F43">
      <w:pPr>
        <w:spacing w:line="480" w:lineRule="auto"/>
        <w:pPrChange w:id="379" w:author="Michael Connor" w:date="2014-01-22T17:17:00Z">
          <w:pPr/>
        </w:pPrChange>
      </w:pPr>
      <w:r>
        <w:t xml:space="preserve">"He made </w:t>
      </w:r>
      <w:proofErr w:type="spellStart"/>
      <w:r>
        <w:t>em</w:t>
      </w:r>
      <w:proofErr w:type="spellEnd"/>
      <w:r>
        <w:t xml:space="preserve"> up on the computer and we pretended to take </w:t>
      </w:r>
      <w:proofErr w:type="spellStart"/>
      <w:r>
        <w:t>em</w:t>
      </w:r>
      <w:proofErr w:type="spellEnd"/>
      <w:r>
        <w:t xml:space="preserve"> in." (6, 125)</w:t>
      </w:r>
    </w:p>
    <w:p w:rsidR="00E47C6C" w:rsidRDefault="00E47C6C" w:rsidP="005C7F43">
      <w:pPr>
        <w:spacing w:line="480" w:lineRule="auto"/>
        <w:pPrChange w:id="380" w:author="Michael Connor" w:date="2014-01-22T17:17:00Z">
          <w:pPr/>
        </w:pPrChange>
      </w:pPr>
      <w:r>
        <w:t>"I made it up on my computer for the kid." (7, 150)</w:t>
      </w:r>
    </w:p>
    <w:p w:rsidR="00E47C6C" w:rsidRDefault="00E47C6C" w:rsidP="005C7F43">
      <w:pPr>
        <w:spacing w:line="480" w:lineRule="auto"/>
        <w:pPrChange w:id="381" w:author="Michael Connor" w:date="2014-01-22T17:17:00Z">
          <w:pPr/>
        </w:pPrChange>
      </w:pPr>
      <w:r>
        <w:t xml:space="preserve">"Saturday night was very busy. We had a reading of a cyber-novel by </w:t>
      </w:r>
      <w:proofErr w:type="spellStart"/>
      <w:r>
        <w:t>Karten</w:t>
      </w:r>
      <w:proofErr w:type="spellEnd"/>
      <w:r>
        <w:t xml:space="preserve"> van </w:t>
      </w:r>
      <w:proofErr w:type="spellStart"/>
      <w:r>
        <w:t>Dusen</w:t>
      </w:r>
      <w:proofErr w:type="spellEnd"/>
      <w:r>
        <w:t>." (8, 158)</w:t>
      </w:r>
    </w:p>
    <w:p w:rsidR="00E47C6C" w:rsidRDefault="00E47C6C" w:rsidP="005C7F43">
      <w:pPr>
        <w:spacing w:line="480" w:lineRule="auto"/>
        <w:pPrChange w:id="382" w:author="Michael Connor" w:date="2014-01-22T17:17:00Z">
          <w:pPr/>
        </w:pPrChange>
      </w:pPr>
      <w:r>
        <w:t>"Type in what we're looking for, 'eagle graphics' and the motto '</w:t>
      </w:r>
      <w:proofErr w:type="spellStart"/>
      <w:r>
        <w:t>audentes</w:t>
      </w:r>
      <w:proofErr w:type="spellEnd"/>
      <w:r>
        <w:t xml:space="preserve"> </w:t>
      </w:r>
      <w:proofErr w:type="spellStart"/>
      <w:proofErr w:type="gramStart"/>
      <w:r>
        <w:t>fortuna</w:t>
      </w:r>
      <w:proofErr w:type="spellEnd"/>
      <w:proofErr w:type="gramEnd"/>
      <w:r>
        <w:t xml:space="preserve"> </w:t>
      </w:r>
      <w:proofErr w:type="spellStart"/>
      <w:r>
        <w:t>iuvat</w:t>
      </w:r>
      <w:proofErr w:type="spellEnd"/>
      <w:r>
        <w:t>', search engine does the rest." (8, 162)</w:t>
      </w:r>
    </w:p>
    <w:p w:rsidR="00E47C6C" w:rsidRDefault="00E47C6C" w:rsidP="005C7F43">
      <w:pPr>
        <w:spacing w:line="480" w:lineRule="auto"/>
        <w:pPrChange w:id="383" w:author="Michael Connor" w:date="2014-01-22T17:17:00Z">
          <w:pPr/>
        </w:pPrChange>
      </w:pPr>
      <w:r>
        <w:t>"Let's surf the net!" (8, 162)</w:t>
      </w:r>
    </w:p>
    <w:p w:rsidR="00E47C6C" w:rsidRDefault="00E47C6C" w:rsidP="005C7F43">
      <w:pPr>
        <w:spacing w:line="480" w:lineRule="auto"/>
        <w:pPrChange w:id="384" w:author="Michael Connor" w:date="2014-01-22T17:17:00Z">
          <w:pPr/>
        </w:pPrChange>
      </w:pPr>
      <w:r>
        <w:t>"Nice computer you got there, is that where you keep your virtual clubhouse?" (8, 162)</w:t>
      </w:r>
    </w:p>
    <w:p w:rsidR="00E47C6C" w:rsidRDefault="00E47C6C" w:rsidP="005C7F43">
      <w:pPr>
        <w:spacing w:line="480" w:lineRule="auto"/>
        <w:pPrChange w:id="385" w:author="Michael Connor" w:date="2014-01-22T17:17:00Z">
          <w:pPr/>
        </w:pPrChange>
      </w:pPr>
      <w:r>
        <w:t>"I'm ready, do you know of any websites where I can find out more?" (8, 162)</w:t>
      </w:r>
    </w:p>
    <w:p w:rsidR="00E47C6C" w:rsidRDefault="00E47C6C" w:rsidP="005C7F43">
      <w:pPr>
        <w:spacing w:line="480" w:lineRule="auto"/>
        <w:pPrChange w:id="386" w:author="Michael Connor" w:date="2014-01-22T17:17:00Z">
          <w:pPr/>
        </w:pPrChange>
      </w:pPr>
      <w:r>
        <w:t>"They took computer disks!" (8, 167)</w:t>
      </w:r>
    </w:p>
    <w:p w:rsidR="00E47C6C" w:rsidRDefault="00E47C6C" w:rsidP="005C7F43">
      <w:pPr>
        <w:spacing w:line="480" w:lineRule="auto"/>
        <w:pPrChange w:id="387" w:author="Michael Connor" w:date="2014-01-22T17:17:00Z">
          <w:pPr/>
        </w:pPrChange>
      </w:pPr>
      <w:r>
        <w:t>"No address book, no appointment book. They're probably all on his hard drive." (8, 169)</w:t>
      </w:r>
    </w:p>
    <w:p w:rsidR="00E47C6C" w:rsidRDefault="00E47C6C" w:rsidP="005C7F43">
      <w:pPr>
        <w:spacing w:line="480" w:lineRule="auto"/>
        <w:pPrChange w:id="388" w:author="Michael Connor" w:date="2014-01-22T17:17:00Z">
          <w:pPr/>
        </w:pPrChange>
      </w:pPr>
      <w:r>
        <w:t xml:space="preserve">"You </w:t>
      </w:r>
      <w:proofErr w:type="spellStart"/>
      <w:r>
        <w:t>gotta</w:t>
      </w:r>
      <w:proofErr w:type="spellEnd"/>
      <w:r>
        <w:t xml:space="preserve"> be some kind of computer whiz to do this erasing trick?" (8, 173)</w:t>
      </w:r>
    </w:p>
    <w:p w:rsidR="00E47C6C" w:rsidRDefault="00E47C6C" w:rsidP="005C7F43">
      <w:pPr>
        <w:spacing w:line="480" w:lineRule="auto"/>
        <w:pPrChange w:id="389" w:author="Michael Connor" w:date="2014-01-22T17:17:00Z">
          <w:pPr/>
        </w:pPrChange>
      </w:pPr>
      <w:r>
        <w:t>"She knows all the software." (8, 173)</w:t>
      </w:r>
    </w:p>
    <w:p w:rsidR="00E47C6C" w:rsidRDefault="00E47C6C" w:rsidP="005C7F43">
      <w:pPr>
        <w:spacing w:line="480" w:lineRule="auto"/>
        <w:pPrChange w:id="390" w:author="Michael Connor" w:date="2014-01-22T17:17:00Z">
          <w:pPr/>
        </w:pPrChange>
      </w:pPr>
      <w:r>
        <w:t>"Phone sex has been replaced by email sex? Who knew?" (8, 175)</w:t>
      </w:r>
    </w:p>
    <w:p w:rsidR="00E47C6C" w:rsidRDefault="00E47C6C" w:rsidP="005C7F43">
      <w:pPr>
        <w:spacing w:line="480" w:lineRule="auto"/>
        <w:pPrChange w:id="391" w:author="Michael Connor" w:date="2014-01-22T17:17:00Z">
          <w:pPr/>
        </w:pPrChange>
      </w:pPr>
      <w:r>
        <w:t>"The guy who bought it installed an 8-gig hard-drive, threw out the old one." (8, 175)</w:t>
      </w:r>
    </w:p>
    <w:p w:rsidR="00E47C6C" w:rsidRDefault="00E47C6C" w:rsidP="005C7F43">
      <w:pPr>
        <w:spacing w:line="480" w:lineRule="auto"/>
        <w:pPrChange w:id="392" w:author="Michael Connor" w:date="2014-01-22T17:17:00Z">
          <w:pPr/>
        </w:pPrChange>
      </w:pPr>
      <w:r>
        <w:t>"Cons have got computers?" (8, 175)</w:t>
      </w:r>
    </w:p>
    <w:p w:rsidR="00E47C6C" w:rsidRDefault="00E47C6C" w:rsidP="005C7F43">
      <w:pPr>
        <w:spacing w:line="480" w:lineRule="auto"/>
        <w:pPrChange w:id="393" w:author="Michael Connor" w:date="2014-01-22T17:17:00Z">
          <w:pPr/>
        </w:pPrChange>
      </w:pPr>
      <w:r>
        <w:t>"Forensics says the letter is computer generated, printed on a garden-variety bubble jet." (8, 176)</w:t>
      </w:r>
    </w:p>
    <w:p w:rsidR="00E47C6C" w:rsidRDefault="00E47C6C" w:rsidP="005C7F43">
      <w:pPr>
        <w:spacing w:line="480" w:lineRule="auto"/>
        <w:pPrChange w:id="394" w:author="Michael Connor" w:date="2014-01-22T17:17:00Z">
          <w:pPr/>
        </w:pPrChange>
      </w:pPr>
      <w:r>
        <w:t xml:space="preserve">"You know, he gets something off the </w:t>
      </w:r>
      <w:proofErr w:type="gramStart"/>
      <w:r>
        <w:t>internet</w:t>
      </w:r>
      <w:proofErr w:type="gramEnd"/>
      <w:r>
        <w:t>, the toilet wall..." (8, 180)</w:t>
      </w:r>
    </w:p>
    <w:p w:rsidR="00E47C6C" w:rsidRDefault="00E47C6C" w:rsidP="005C7F43">
      <w:pPr>
        <w:spacing w:line="480" w:lineRule="auto"/>
        <w:pPrChange w:id="395" w:author="Michael Connor" w:date="2014-01-22T17:17:00Z">
          <w:pPr/>
        </w:pPrChange>
      </w:pPr>
      <w:r>
        <w:t>"Any idiot with a PC and a printer." (8, 185)</w:t>
      </w:r>
    </w:p>
    <w:p w:rsidR="00E47C6C" w:rsidRDefault="00E47C6C" w:rsidP="005C7F43">
      <w:pPr>
        <w:spacing w:line="480" w:lineRule="auto"/>
        <w:pPrChange w:id="396" w:author="Michael Connor" w:date="2014-01-22T17:17:00Z">
          <w:pPr/>
        </w:pPrChange>
      </w:pPr>
      <w:r>
        <w:t xml:space="preserve">"He's on the </w:t>
      </w:r>
      <w:proofErr w:type="gramStart"/>
      <w:r>
        <w:t>internet</w:t>
      </w:r>
      <w:proofErr w:type="gramEnd"/>
      <w:r>
        <w:t>, he's got a newspaper." (9, 191)</w:t>
      </w:r>
    </w:p>
    <w:p w:rsidR="00E47C6C" w:rsidRDefault="00E47C6C" w:rsidP="005C7F43">
      <w:pPr>
        <w:spacing w:line="480" w:lineRule="auto"/>
        <w:pPrChange w:id="397" w:author="Michael Connor" w:date="2014-01-22T17:17:00Z">
          <w:pPr/>
        </w:pPrChange>
      </w:pPr>
      <w:r>
        <w:t>"All he did was study or surf the web on my computer." (9, 193)</w:t>
      </w:r>
    </w:p>
    <w:p w:rsidR="00E47C6C" w:rsidRDefault="00E47C6C" w:rsidP="005C7F43">
      <w:pPr>
        <w:spacing w:line="480" w:lineRule="auto"/>
        <w:pPrChange w:id="398" w:author="Michael Connor" w:date="2014-01-22T17:17:00Z">
          <w:pPr/>
        </w:pPrChange>
      </w:pPr>
      <w:r>
        <w:t>"Anybody can print this off the net." (9, 193)</w:t>
      </w:r>
    </w:p>
    <w:p w:rsidR="00E47C6C" w:rsidRDefault="00E47C6C" w:rsidP="005C7F43">
      <w:pPr>
        <w:spacing w:line="480" w:lineRule="auto"/>
        <w:pPrChange w:id="399" w:author="Michael Connor" w:date="2014-01-22T17:17:00Z">
          <w:pPr/>
        </w:pPrChange>
      </w:pPr>
      <w:r>
        <w:t>"Click on 'Utilities'." (9, 195)</w:t>
      </w:r>
    </w:p>
    <w:p w:rsidR="00E47C6C" w:rsidRDefault="00E47C6C" w:rsidP="005C7F43">
      <w:pPr>
        <w:spacing w:line="480" w:lineRule="auto"/>
        <w:pPrChange w:id="400" w:author="Michael Connor" w:date="2014-01-22T17:17:00Z">
          <w:pPr/>
        </w:pPrChange>
      </w:pPr>
      <w:r>
        <w:t>"Computers crash, cars break down - it happens." (9, 197)</w:t>
      </w:r>
    </w:p>
    <w:p w:rsidR="00E47C6C" w:rsidRDefault="00E47C6C" w:rsidP="005C7F43">
      <w:pPr>
        <w:spacing w:line="480" w:lineRule="auto"/>
        <w:pPrChange w:id="401" w:author="Michael Connor" w:date="2014-01-22T17:17:00Z">
          <w:pPr/>
        </w:pPrChange>
      </w:pPr>
      <w:r>
        <w:t>"I asked him, what did he think about buying stocks on the internet, he said it was for suckers.</w:t>
      </w:r>
      <w:proofErr w:type="gramStart"/>
      <w:r>
        <w:t>"</w:t>
      </w:r>
      <w:proofErr w:type="gramEnd"/>
      <w:r>
        <w:t xml:space="preserve"> (9, 201)</w:t>
      </w:r>
    </w:p>
    <w:p w:rsidR="00E47C6C" w:rsidRDefault="00E47C6C" w:rsidP="005C7F43">
      <w:pPr>
        <w:spacing w:line="480" w:lineRule="auto"/>
        <w:pPrChange w:id="402" w:author="Michael Connor" w:date="2014-01-22T17:17:00Z">
          <w:pPr/>
        </w:pPrChange>
      </w:pPr>
      <w:r>
        <w:t xml:space="preserve">"This is more store, I sell through the classifieds on the </w:t>
      </w:r>
      <w:proofErr w:type="gramStart"/>
      <w:r>
        <w:t>internet</w:t>
      </w:r>
      <w:proofErr w:type="gramEnd"/>
      <w:r>
        <w:t>." (10, 206)</w:t>
      </w:r>
    </w:p>
    <w:p w:rsidR="00E47C6C" w:rsidRDefault="00E47C6C" w:rsidP="005C7F43">
      <w:pPr>
        <w:spacing w:line="480" w:lineRule="auto"/>
        <w:pPrChange w:id="403" w:author="Michael Connor" w:date="2014-01-22T17:17:00Z">
          <w:pPr/>
        </w:pPrChange>
      </w:pPr>
      <w:r>
        <w:t>"Hagan was on an online conference to the Philippines, the whole thing was recorded by webcam." (10, 210)</w:t>
      </w:r>
    </w:p>
    <w:p w:rsidR="00E47C6C" w:rsidRDefault="00E47C6C" w:rsidP="005C7F43">
      <w:pPr>
        <w:spacing w:line="480" w:lineRule="auto"/>
        <w:pPrChange w:id="404" w:author="Michael Connor" w:date="2014-01-22T17:17:00Z">
          <w:pPr/>
        </w:pPrChange>
      </w:pPr>
      <w:r>
        <w:t xml:space="preserve">"Computer </w:t>
      </w:r>
      <w:proofErr w:type="gramStart"/>
      <w:r>
        <w:t>company</w:t>
      </w:r>
      <w:proofErr w:type="gramEnd"/>
      <w:r>
        <w:t xml:space="preserve"> from hell - I sent my kids' computer in to get fixed and they lost it." (10, 212)</w:t>
      </w:r>
    </w:p>
    <w:p w:rsidR="00E47C6C" w:rsidRDefault="00E47C6C" w:rsidP="005C7F43">
      <w:pPr>
        <w:spacing w:line="480" w:lineRule="auto"/>
        <w:pPrChange w:id="405" w:author="Michael Connor" w:date="2014-01-22T17:17:00Z">
          <w:pPr/>
        </w:pPrChange>
      </w:pPr>
      <w:r>
        <w:t>"I told you those gizmos were trouble." (10, 212)</w:t>
      </w:r>
    </w:p>
    <w:p w:rsidR="00E47C6C" w:rsidRDefault="00E47C6C" w:rsidP="005C7F43">
      <w:pPr>
        <w:spacing w:line="480" w:lineRule="auto"/>
        <w:pPrChange w:id="406" w:author="Michael Connor" w:date="2014-01-22T17:17:00Z">
          <w:pPr/>
        </w:pPrChange>
      </w:pPr>
      <w:r>
        <w:t>"The Rite Aid computer says the receipt was for toilet paper, toothpaste, and some cough medicine." (10, 213)</w:t>
      </w:r>
    </w:p>
    <w:p w:rsidR="00E47C6C" w:rsidRDefault="00E47C6C" w:rsidP="005C7F43">
      <w:pPr>
        <w:spacing w:line="480" w:lineRule="auto"/>
        <w:pPrChange w:id="407" w:author="Michael Connor" w:date="2014-01-22T17:17:00Z">
          <w:pPr/>
        </w:pPrChange>
      </w:pPr>
      <w:r>
        <w:t xml:space="preserve">"Oh man, weighs a ton! - Check it </w:t>
      </w:r>
      <w:proofErr w:type="gramStart"/>
      <w:r>
        <w:t>out,</w:t>
      </w:r>
      <w:proofErr w:type="gramEnd"/>
      <w:r>
        <w:t xml:space="preserve"> could be a computer or something." (10, 215)</w:t>
      </w:r>
    </w:p>
    <w:p w:rsidR="00E47C6C" w:rsidRDefault="00E47C6C" w:rsidP="005C7F43">
      <w:pPr>
        <w:spacing w:line="480" w:lineRule="auto"/>
        <w:pPrChange w:id="408" w:author="Michael Connor" w:date="2014-01-22T17:17:00Z">
          <w:pPr/>
        </w:pPrChange>
      </w:pPr>
      <w:r>
        <w:t xml:space="preserve">"It's from a computer game called 'Terror'. John told me he plays it on the </w:t>
      </w:r>
      <w:proofErr w:type="gramStart"/>
      <w:r>
        <w:t>internet</w:t>
      </w:r>
      <w:proofErr w:type="gramEnd"/>
      <w:r>
        <w:t xml:space="preserve"> five, six hours a night." (10, 215)</w:t>
      </w:r>
    </w:p>
    <w:p w:rsidR="00E47C6C" w:rsidRDefault="00E47C6C" w:rsidP="005C7F43">
      <w:pPr>
        <w:spacing w:line="480" w:lineRule="auto"/>
        <w:pPrChange w:id="409" w:author="Michael Connor" w:date="2014-01-22T17:17:00Z">
          <w:pPr/>
        </w:pPrChange>
      </w:pPr>
      <w:r>
        <w:t>"</w:t>
      </w:r>
      <w:proofErr w:type="spellStart"/>
      <w:r>
        <w:t>Talford</w:t>
      </w:r>
      <w:proofErr w:type="spellEnd"/>
      <w:r>
        <w:t xml:space="preserve"> emailed somebody named 'Doom Master'." (10, 215)</w:t>
      </w:r>
    </w:p>
    <w:p w:rsidR="00E47C6C" w:rsidRDefault="00E47C6C" w:rsidP="005C7F43">
      <w:pPr>
        <w:spacing w:line="480" w:lineRule="auto"/>
        <w:pPrChange w:id="410" w:author="Michael Connor" w:date="2014-01-22T17:17:00Z">
          <w:pPr/>
        </w:pPrChange>
      </w:pPr>
      <w:r>
        <w:t xml:space="preserve">"She was </w:t>
      </w:r>
      <w:proofErr w:type="spellStart"/>
      <w:r>
        <w:t>talkin</w:t>
      </w:r>
      <w:proofErr w:type="spellEnd"/>
      <w:r>
        <w:t xml:space="preserve">' </w:t>
      </w:r>
      <w:proofErr w:type="gramStart"/>
      <w:r>
        <w:t>internet</w:t>
      </w:r>
      <w:proofErr w:type="gramEnd"/>
      <w:r>
        <w:t xml:space="preserve"> this, internet that... I don't know much about it." (10, 215)</w:t>
      </w:r>
    </w:p>
    <w:p w:rsidR="00E47C6C" w:rsidRDefault="00E47C6C" w:rsidP="005C7F43">
      <w:pPr>
        <w:spacing w:line="480" w:lineRule="auto"/>
        <w:pPrChange w:id="411" w:author="Michael Connor" w:date="2014-01-22T17:17:00Z">
          <w:pPr/>
        </w:pPrChange>
      </w:pPr>
      <w:r>
        <w:t xml:space="preserve">"Real-time webcast... peepshows on the </w:t>
      </w:r>
      <w:proofErr w:type="gramStart"/>
      <w:r>
        <w:t>internet</w:t>
      </w:r>
      <w:proofErr w:type="gramEnd"/>
      <w:r>
        <w:t>." (10, 219)</w:t>
      </w:r>
    </w:p>
    <w:p w:rsidR="00E47C6C" w:rsidRDefault="00E47C6C" w:rsidP="005C7F43">
      <w:pPr>
        <w:spacing w:line="480" w:lineRule="auto"/>
        <w:pPrChange w:id="412" w:author="Michael Connor" w:date="2014-01-22T17:17:00Z">
          <w:pPr/>
        </w:pPrChange>
      </w:pPr>
      <w:r>
        <w:t>"We were going to set up our own site on the web." (10, 219)</w:t>
      </w:r>
    </w:p>
    <w:p w:rsidR="00E47C6C" w:rsidRDefault="00E47C6C" w:rsidP="005C7F43">
      <w:pPr>
        <w:spacing w:line="480" w:lineRule="auto"/>
        <w:pPrChange w:id="413" w:author="Michael Connor" w:date="2014-01-22T17:17:00Z">
          <w:pPr/>
        </w:pPrChange>
      </w:pPr>
      <w:r>
        <w:t xml:space="preserve">"Pentium 3, 24-gig hard drive - </w:t>
      </w:r>
      <w:proofErr w:type="gramStart"/>
      <w:r>
        <w:t>it's</w:t>
      </w:r>
      <w:proofErr w:type="gramEnd"/>
      <w:r>
        <w:t xml:space="preserve"> all state of the art stuff." (10, 219)</w:t>
      </w:r>
    </w:p>
    <w:p w:rsidR="00E47C6C" w:rsidRDefault="00E47C6C" w:rsidP="005C7F43">
      <w:pPr>
        <w:spacing w:line="480" w:lineRule="auto"/>
        <w:pPrChange w:id="414" w:author="Michael Connor" w:date="2014-01-22T17:17:00Z">
          <w:pPr/>
        </w:pPrChange>
      </w:pPr>
      <w:r>
        <w:t xml:space="preserve">"Sean said he had some ideas about the </w:t>
      </w:r>
      <w:proofErr w:type="gramStart"/>
      <w:r>
        <w:t>internet</w:t>
      </w:r>
      <w:proofErr w:type="gramEnd"/>
      <w:r>
        <w:t>, and that he just wanted to take some time to figure out the next step." (10, 221)</w:t>
      </w:r>
    </w:p>
    <w:p w:rsidR="00E47C6C" w:rsidRDefault="00E47C6C" w:rsidP="005C7F43">
      <w:pPr>
        <w:spacing w:line="480" w:lineRule="auto"/>
        <w:pPrChange w:id="415" w:author="Michael Connor" w:date="2014-01-22T17:17:00Z">
          <w:pPr/>
        </w:pPrChange>
      </w:pPr>
      <w:r>
        <w:t>"I already had a tech check on his systems." (10, 221)</w:t>
      </w:r>
    </w:p>
    <w:p w:rsidR="00E47C6C" w:rsidRDefault="00E47C6C" w:rsidP="005C7F43">
      <w:pPr>
        <w:spacing w:line="480" w:lineRule="auto"/>
        <w:pPrChange w:id="416" w:author="Michael Connor" w:date="2014-01-22T17:17:00Z">
          <w:pPr/>
        </w:pPrChange>
      </w:pPr>
      <w:r>
        <w:t>"It seems they ran a Y2K compliance program a few weeks ago." (2, 221)</w:t>
      </w:r>
    </w:p>
    <w:p w:rsidR="00E47C6C" w:rsidRDefault="00E47C6C" w:rsidP="005C7F43">
      <w:pPr>
        <w:spacing w:line="480" w:lineRule="auto"/>
        <w:pPrChange w:id="417" w:author="Michael Connor" w:date="2014-01-22T17:17:00Z">
          <w:pPr/>
        </w:pPrChange>
      </w:pPr>
      <w:r>
        <w:t xml:space="preserve">"She had this one guy she was chatting up on the </w:t>
      </w:r>
      <w:proofErr w:type="gramStart"/>
      <w:r>
        <w:t>internet</w:t>
      </w:r>
      <w:proofErr w:type="gramEnd"/>
      <w:r>
        <w:t>... She talked to me about email and chats and screen-names - how am I supposed to know about that crap." (10, 226)</w:t>
      </w:r>
    </w:p>
    <w:p w:rsidR="00E47C6C" w:rsidRDefault="00E47C6C" w:rsidP="005C7F43">
      <w:pPr>
        <w:spacing w:line="480" w:lineRule="auto"/>
        <w:pPrChange w:id="418" w:author="Michael Connor" w:date="2014-01-22T17:17:00Z">
          <w:pPr/>
        </w:pPrChange>
      </w:pPr>
      <w:r>
        <w:t>"Check the settings for a T3 line." (10, 226)</w:t>
      </w:r>
    </w:p>
    <w:p w:rsidR="00E47C6C" w:rsidRDefault="00E47C6C" w:rsidP="005C7F43">
      <w:pPr>
        <w:spacing w:line="480" w:lineRule="auto"/>
        <w:pPrChange w:id="419" w:author="Michael Connor" w:date="2014-01-22T17:17:00Z">
          <w:pPr/>
        </w:pPrChange>
      </w:pPr>
      <w:r>
        <w:t>"All my friends have been telling me to shop online - it's great, don't worry about security." (10, 226)</w:t>
      </w:r>
    </w:p>
    <w:p w:rsidR="00E47C6C" w:rsidRDefault="00E47C6C" w:rsidP="005C7F43">
      <w:pPr>
        <w:spacing w:line="480" w:lineRule="auto"/>
        <w:pPrChange w:id="420" w:author="Michael Connor" w:date="2014-01-22T17:17:00Z">
          <w:pPr/>
        </w:pPrChange>
      </w:pPr>
      <w:r>
        <w:t>"I'd say the kid's an internet addict." (10, 226)</w:t>
      </w:r>
    </w:p>
    <w:p w:rsidR="00E47C6C" w:rsidRDefault="00E47C6C" w:rsidP="005C7F43">
      <w:pPr>
        <w:spacing w:line="480" w:lineRule="auto"/>
        <w:pPrChange w:id="421" w:author="Michael Connor" w:date="2014-01-22T17:17:00Z">
          <w:pPr/>
        </w:pPrChange>
      </w:pPr>
      <w:r>
        <w:t>"We found them in the Computer Center." (10, 227)</w:t>
      </w:r>
    </w:p>
    <w:p w:rsidR="00E47C6C" w:rsidRDefault="00E47C6C" w:rsidP="005C7F43">
      <w:pPr>
        <w:spacing w:line="480" w:lineRule="auto"/>
        <w:pPrChange w:id="422" w:author="Michael Connor" w:date="2014-01-22T17:17:00Z">
          <w:pPr/>
        </w:pPrChange>
      </w:pPr>
      <w:r>
        <w:t>"Computer hackers replicate the code, they can fabricate something that fools the scanner." (11, 239)</w:t>
      </w:r>
    </w:p>
    <w:p w:rsidR="00E47C6C" w:rsidRDefault="00E47C6C" w:rsidP="005C7F43">
      <w:pPr>
        <w:spacing w:line="480" w:lineRule="auto"/>
        <w:pPrChange w:id="423" w:author="Michael Connor" w:date="2014-01-22T17:17:00Z">
          <w:pPr/>
        </w:pPrChange>
      </w:pPr>
      <w:r>
        <w:t>"Some computer billionaire." (11, 240)</w:t>
      </w:r>
    </w:p>
    <w:p w:rsidR="00E47C6C" w:rsidRDefault="00E47C6C" w:rsidP="005C7F43">
      <w:pPr>
        <w:spacing w:line="480" w:lineRule="auto"/>
        <w:pPrChange w:id="424" w:author="Michael Connor" w:date="2014-01-22T17:17:00Z">
          <w:pPr/>
        </w:pPrChange>
      </w:pPr>
      <w:r>
        <w:t>"I'll get you a printout." (11, 241)</w:t>
      </w:r>
    </w:p>
    <w:p w:rsidR="00E47C6C" w:rsidRDefault="00E47C6C" w:rsidP="005C7F43">
      <w:pPr>
        <w:spacing w:line="480" w:lineRule="auto"/>
        <w:pPrChange w:id="425" w:author="Michael Connor" w:date="2014-01-22T17:17:00Z">
          <w:pPr/>
        </w:pPrChange>
      </w:pPr>
      <w:r>
        <w:t>"You know you can get anything you need on the computer with Westlaw." (11, 241)</w:t>
      </w:r>
    </w:p>
    <w:p w:rsidR="00E47C6C" w:rsidRDefault="00E47C6C" w:rsidP="005C7F43">
      <w:pPr>
        <w:spacing w:line="480" w:lineRule="auto"/>
        <w:pPrChange w:id="426" w:author="Michael Connor" w:date="2014-01-22T17:17:00Z">
          <w:pPr/>
        </w:pPrChange>
      </w:pPr>
      <w:r>
        <w:t xml:space="preserve">"My detectives did some digging on the </w:t>
      </w:r>
      <w:proofErr w:type="gramStart"/>
      <w:r>
        <w:t>internet</w:t>
      </w:r>
      <w:proofErr w:type="gramEnd"/>
      <w:r>
        <w:t>..." (11, 249)</w:t>
      </w:r>
    </w:p>
    <w:p w:rsidR="00E47C6C" w:rsidRDefault="00E47C6C" w:rsidP="005C7F43">
      <w:pPr>
        <w:spacing w:line="480" w:lineRule="auto"/>
        <w:pPrChange w:id="427" w:author="Michael Connor" w:date="2014-01-22T17:17:00Z">
          <w:pPr/>
        </w:pPrChange>
      </w:pPr>
      <w:r>
        <w:t>"Ok, we're going to try to trace the email." (11, 251)</w:t>
      </w:r>
    </w:p>
    <w:p w:rsidR="00E47C6C" w:rsidRDefault="00E47C6C" w:rsidP="005C7F43">
      <w:pPr>
        <w:spacing w:line="480" w:lineRule="auto"/>
        <w:pPrChange w:id="428" w:author="Michael Connor" w:date="2014-01-22T17:17:00Z">
          <w:pPr/>
        </w:pPrChange>
      </w:pPr>
      <w:r>
        <w:t xml:space="preserve">"Then her cousin Jeff convinced her to jump on the </w:t>
      </w:r>
      <w:proofErr w:type="gramStart"/>
      <w:r>
        <w:t>internet</w:t>
      </w:r>
      <w:proofErr w:type="gramEnd"/>
      <w:r>
        <w:t xml:space="preserve"> bandwagon. It was a disaster." (11, 253)</w:t>
      </w:r>
    </w:p>
    <w:p w:rsidR="00E47C6C" w:rsidRDefault="00E47C6C" w:rsidP="005C7F43">
      <w:pPr>
        <w:spacing w:line="480" w:lineRule="auto"/>
        <w:pPrChange w:id="429" w:author="Michael Connor" w:date="2014-01-22T17:17:00Z">
          <w:pPr/>
        </w:pPrChange>
      </w:pPr>
      <w:r>
        <w:t>"The dot-com cousin." (11, 253)</w:t>
      </w:r>
    </w:p>
    <w:p w:rsidR="00E47C6C" w:rsidRDefault="00E47C6C" w:rsidP="005C7F43">
      <w:pPr>
        <w:spacing w:line="480" w:lineRule="auto"/>
        <w:pPrChange w:id="430" w:author="Michael Connor" w:date="2014-01-22T17:17:00Z">
          <w:pPr/>
        </w:pPrChange>
      </w:pPr>
      <w:r>
        <w:t>"Boilerplate websites for public schools." (11, 253)</w:t>
      </w:r>
    </w:p>
    <w:p w:rsidR="00E47C6C" w:rsidRDefault="00E47C6C" w:rsidP="005C7F43">
      <w:pPr>
        <w:spacing w:line="480" w:lineRule="auto"/>
        <w:pPrChange w:id="431" w:author="Michael Connor" w:date="2014-01-22T17:17:00Z">
          <w:pPr/>
        </w:pPrChange>
      </w:pPr>
      <w:r>
        <w:t>"According to the computer, Mr. Eastman never appeared for his referral to oncology." (12, 255)</w:t>
      </w:r>
    </w:p>
    <w:p w:rsidR="00E47C6C" w:rsidRDefault="00E47C6C" w:rsidP="005C7F43">
      <w:pPr>
        <w:spacing w:line="480" w:lineRule="auto"/>
        <w:pPrChange w:id="432" w:author="Michael Connor" w:date="2014-01-22T17:17:00Z">
          <w:pPr/>
        </w:pPrChange>
      </w:pPr>
      <w:r>
        <w:t>"The feds monitor all my calls, read my email..." (12, 256)</w:t>
      </w:r>
    </w:p>
    <w:p w:rsidR="00E47C6C" w:rsidRDefault="00E47C6C" w:rsidP="005C7F43">
      <w:pPr>
        <w:spacing w:line="480" w:lineRule="auto"/>
        <w:pPrChange w:id="433" w:author="Michael Connor" w:date="2014-01-22T17:17:00Z">
          <w:pPr/>
        </w:pPrChange>
      </w:pPr>
      <w:r>
        <w:t>"Got it off eBay." (12, 261)</w:t>
      </w:r>
    </w:p>
    <w:p w:rsidR="00E47C6C" w:rsidRDefault="00E47C6C" w:rsidP="005C7F43">
      <w:pPr>
        <w:spacing w:line="480" w:lineRule="auto"/>
        <w:pPrChange w:id="434" w:author="Michael Connor" w:date="2014-01-22T17:17:00Z">
          <w:pPr/>
        </w:pPrChange>
      </w:pPr>
      <w:r>
        <w:t xml:space="preserve">"Simply posts information on the website. - And lets the </w:t>
      </w:r>
      <w:proofErr w:type="gramStart"/>
      <w:r>
        <w:t>internet</w:t>
      </w:r>
      <w:proofErr w:type="gramEnd"/>
      <w:r>
        <w:t xml:space="preserve"> do the rest." (12, 261)</w:t>
      </w:r>
    </w:p>
    <w:p w:rsidR="00E47C6C" w:rsidRDefault="00E47C6C" w:rsidP="005C7F43">
      <w:pPr>
        <w:spacing w:line="480" w:lineRule="auto"/>
        <w:pPrChange w:id="435" w:author="Michael Connor" w:date="2014-01-22T17:17:00Z">
          <w:pPr/>
        </w:pPrChange>
      </w:pPr>
      <w:r>
        <w:t>"I met Emily online." (12, 261)</w:t>
      </w:r>
    </w:p>
    <w:p w:rsidR="00E47C6C" w:rsidRDefault="00E47C6C" w:rsidP="005C7F43">
      <w:pPr>
        <w:spacing w:line="480" w:lineRule="auto"/>
        <w:pPrChange w:id="436" w:author="Michael Connor" w:date="2014-01-22T17:17:00Z">
          <w:pPr/>
        </w:pPrChange>
      </w:pPr>
      <w:r>
        <w:t>"Let's check out her computer, maybe they had some kind of email thing going." (12, 267)</w:t>
      </w:r>
    </w:p>
    <w:p w:rsidR="00E47C6C" w:rsidRDefault="00E47C6C" w:rsidP="005C7F43">
      <w:pPr>
        <w:spacing w:line="480" w:lineRule="auto"/>
        <w:pPrChange w:id="437" w:author="Michael Connor" w:date="2014-01-22T17:17:00Z">
          <w:pPr/>
        </w:pPrChange>
      </w:pPr>
      <w:r>
        <w:t>"Hey, I haven't downloaded the files yet!" (12, 268)</w:t>
      </w:r>
    </w:p>
    <w:p w:rsidR="00E47C6C" w:rsidRDefault="00E47C6C" w:rsidP="005C7F43">
      <w:pPr>
        <w:spacing w:line="480" w:lineRule="auto"/>
        <w:pPrChange w:id="438" w:author="Michael Connor" w:date="2014-01-22T17:17:00Z">
          <w:pPr/>
        </w:pPrChange>
      </w:pPr>
      <w:r>
        <w:t>"Reason number 37 for me not to open my email." (12, 268)</w:t>
      </w:r>
    </w:p>
    <w:p w:rsidR="00E47C6C" w:rsidRDefault="00E47C6C" w:rsidP="005C7F43">
      <w:pPr>
        <w:spacing w:line="480" w:lineRule="auto"/>
        <w:pPrChange w:id="439" w:author="Michael Connor" w:date="2014-01-22T17:17:00Z">
          <w:pPr/>
        </w:pPrChange>
      </w:pPr>
      <w:r>
        <w:t>"I was here, on the computer." (12, 269)</w:t>
      </w:r>
    </w:p>
    <w:p w:rsidR="00E47C6C" w:rsidRDefault="00E47C6C" w:rsidP="005C7F43">
      <w:pPr>
        <w:spacing w:line="480" w:lineRule="auto"/>
        <w:pPrChange w:id="440" w:author="Michael Connor" w:date="2014-01-22T17:17:00Z">
          <w:pPr/>
        </w:pPrChange>
      </w:pPr>
      <w:r>
        <w:t>"Where'd you get these? - We printed them off her laptop." (12, 270)</w:t>
      </w:r>
    </w:p>
    <w:p w:rsidR="00E47C6C" w:rsidRDefault="00E47C6C" w:rsidP="005C7F43">
      <w:pPr>
        <w:spacing w:line="480" w:lineRule="auto"/>
        <w:pPrChange w:id="441" w:author="Michael Connor" w:date="2014-01-22T17:17:00Z">
          <w:pPr/>
        </w:pPrChange>
      </w:pPr>
      <w:r>
        <w:t>"How do you defend that awful website or whatever it's called?" (12, 270)</w:t>
      </w:r>
    </w:p>
    <w:p w:rsidR="00E47C6C" w:rsidRDefault="00E47C6C" w:rsidP="005C7F43">
      <w:pPr>
        <w:spacing w:line="480" w:lineRule="auto"/>
        <w:pPrChange w:id="442" w:author="Michael Connor" w:date="2014-01-22T17:17:00Z">
          <w:pPr/>
        </w:pPrChange>
      </w:pPr>
      <w:r>
        <w:t xml:space="preserve">"That's an </w:t>
      </w:r>
      <w:proofErr w:type="gramStart"/>
      <w:r>
        <w:t>internet</w:t>
      </w:r>
      <w:proofErr w:type="gramEnd"/>
      <w:r>
        <w:t xml:space="preserve"> bank, you do all you banking, payments, deposits... everything online." (12, 277)</w:t>
      </w:r>
    </w:p>
    <w:p w:rsidR="00E47C6C" w:rsidRDefault="00E47C6C" w:rsidP="005C7F43">
      <w:pPr>
        <w:spacing w:line="480" w:lineRule="auto"/>
        <w:pPrChange w:id="443" w:author="Michael Connor" w:date="2014-01-22T17:17:00Z">
          <w:pPr/>
        </w:pPrChange>
      </w:pPr>
      <w:r>
        <w:t>"Computers, don't you love them?" (13, 282)</w:t>
      </w:r>
    </w:p>
    <w:p w:rsidR="00E47C6C" w:rsidRDefault="00E47C6C" w:rsidP="005C7F43">
      <w:pPr>
        <w:spacing w:line="480" w:lineRule="auto"/>
        <w:pPrChange w:id="444" w:author="Michael Connor" w:date="2014-01-22T17:17:00Z">
          <w:pPr/>
        </w:pPrChange>
      </w:pPr>
      <w:r>
        <w:t>"I know somebody, he's a computer genius." (13, 284)</w:t>
      </w:r>
    </w:p>
    <w:p w:rsidR="00E47C6C" w:rsidRDefault="00E47C6C" w:rsidP="005C7F43">
      <w:pPr>
        <w:spacing w:line="480" w:lineRule="auto"/>
        <w:pPrChange w:id="445" w:author="Michael Connor" w:date="2014-01-22T17:17:00Z">
          <w:pPr/>
        </w:pPrChange>
      </w:pPr>
      <w:r>
        <w:t xml:space="preserve">"I can call an 800 number, I log into the </w:t>
      </w:r>
      <w:proofErr w:type="gramStart"/>
      <w:r>
        <w:t>internet</w:t>
      </w:r>
      <w:proofErr w:type="gramEnd"/>
      <w:r>
        <w:t>." (13, 288)</w:t>
      </w:r>
    </w:p>
    <w:p w:rsidR="00E47C6C" w:rsidRDefault="00E47C6C" w:rsidP="005C7F43">
      <w:pPr>
        <w:spacing w:line="480" w:lineRule="auto"/>
        <w:pPrChange w:id="446" w:author="Michael Connor" w:date="2014-01-22T17:17:00Z">
          <w:pPr/>
        </w:pPrChange>
      </w:pPr>
      <w:r>
        <w:t>"The computer said the case is closed!" (13, 289)</w:t>
      </w:r>
    </w:p>
    <w:p w:rsidR="00E47C6C" w:rsidRDefault="00E47C6C" w:rsidP="005C7F43">
      <w:pPr>
        <w:spacing w:line="480" w:lineRule="auto"/>
        <w:pPrChange w:id="447" w:author="Michael Connor" w:date="2014-01-22T17:17:00Z">
          <w:pPr/>
        </w:pPrChange>
      </w:pPr>
      <w:r>
        <w:t>"If God had wanted man to have fair trials, he would have given the jury Pentium processors instead of prejudices." (13, 289)</w:t>
      </w:r>
    </w:p>
    <w:p w:rsidR="00E47C6C" w:rsidRDefault="00E47C6C" w:rsidP="005C7F43">
      <w:pPr>
        <w:spacing w:line="480" w:lineRule="auto"/>
        <w:pPrChange w:id="448" w:author="Michael Connor" w:date="2014-01-22T17:17:00Z">
          <w:pPr/>
        </w:pPrChange>
      </w:pPr>
      <w:r>
        <w:t>"The notes were printed on an HP DeskJet." (13, 299)</w:t>
      </w:r>
    </w:p>
    <w:p w:rsidR="00E47C6C" w:rsidRDefault="00E47C6C" w:rsidP="005C7F43">
      <w:pPr>
        <w:spacing w:line="480" w:lineRule="auto"/>
        <w:pPrChange w:id="449" w:author="Michael Connor" w:date="2014-01-22T17:17:00Z">
          <w:pPr/>
        </w:pPrChange>
      </w:pPr>
      <w:r>
        <w:t xml:space="preserve">"You get wireless </w:t>
      </w:r>
      <w:proofErr w:type="gramStart"/>
      <w:r>
        <w:t>internet</w:t>
      </w:r>
      <w:proofErr w:type="gramEnd"/>
      <w:r>
        <w:t xml:space="preserve"> on that, Sammy?" (13, 301)</w:t>
      </w:r>
    </w:p>
    <w:p w:rsidR="00E47C6C" w:rsidRDefault="00E47C6C" w:rsidP="005C7F43">
      <w:pPr>
        <w:spacing w:line="480" w:lineRule="auto"/>
        <w:pPrChange w:id="450" w:author="Michael Connor" w:date="2014-01-22T17:17:00Z">
          <w:pPr/>
        </w:pPrChange>
      </w:pPr>
      <w:r>
        <w:t>"I'd have to ask Mr. Computer." (14, 302)</w:t>
      </w:r>
    </w:p>
    <w:p w:rsidR="00E47C6C" w:rsidRDefault="00E47C6C" w:rsidP="005C7F43">
      <w:pPr>
        <w:spacing w:line="480" w:lineRule="auto"/>
        <w:pPrChange w:id="451" w:author="Michael Connor" w:date="2014-01-22T17:17:00Z">
          <w:pPr/>
        </w:pPrChange>
      </w:pPr>
      <w:r>
        <w:t>"Screen name '</w:t>
      </w:r>
      <w:proofErr w:type="spellStart"/>
      <w:r>
        <w:t>LonJack</w:t>
      </w:r>
      <w:proofErr w:type="spellEnd"/>
      <w:r>
        <w:t>', last logged on two months ago." (14, 307)</w:t>
      </w:r>
    </w:p>
    <w:p w:rsidR="00E47C6C" w:rsidRDefault="00E47C6C" w:rsidP="005C7F43">
      <w:pPr>
        <w:spacing w:line="480" w:lineRule="auto"/>
        <w:pPrChange w:id="452" w:author="Michael Connor" w:date="2014-01-22T17:17:00Z">
          <w:pPr/>
        </w:pPrChange>
      </w:pPr>
      <w:r>
        <w:t>"Everything's on the internet." (14, 307)</w:t>
      </w:r>
    </w:p>
    <w:p w:rsidR="00E47C6C" w:rsidRDefault="00E47C6C" w:rsidP="005C7F43">
      <w:pPr>
        <w:spacing w:line="480" w:lineRule="auto"/>
        <w:pPrChange w:id="453" w:author="Michael Connor" w:date="2014-01-22T17:17:00Z">
          <w:pPr/>
        </w:pPrChange>
      </w:pPr>
      <w:r>
        <w:t xml:space="preserve">"Oh, it's not the games, it's the systems they're played on. Those things are just really fast computers. Anything with a speed of over 85,000 MTOPS, US Export Administration's worried the wrong people are </w:t>
      </w:r>
      <w:proofErr w:type="spellStart"/>
      <w:r>
        <w:t>gonna</w:t>
      </w:r>
      <w:proofErr w:type="spellEnd"/>
      <w:r>
        <w:t xml:space="preserve"> use the technology to build encryption machines or missile guidance systems." (14, 315)</w:t>
      </w:r>
    </w:p>
    <w:p w:rsidR="00E47C6C" w:rsidRDefault="00E47C6C" w:rsidP="005C7F43">
      <w:pPr>
        <w:spacing w:line="480" w:lineRule="auto"/>
        <w:pPrChange w:id="454" w:author="Michael Connor" w:date="2014-01-22T17:17:00Z">
          <w:pPr/>
        </w:pPrChange>
      </w:pPr>
      <w:r>
        <w:t>"Check out the links on that site." (14, 319)</w:t>
      </w:r>
    </w:p>
    <w:p w:rsidR="00E47C6C" w:rsidRDefault="00E47C6C" w:rsidP="005C7F43">
      <w:pPr>
        <w:spacing w:line="480" w:lineRule="auto"/>
        <w:pPrChange w:id="455" w:author="Michael Connor" w:date="2014-01-22T17:17:00Z">
          <w:pPr/>
        </w:pPrChange>
      </w:pPr>
      <w:r>
        <w:t>"We should check his emails - I bet it's all spam." (14, 320)</w:t>
      </w:r>
    </w:p>
    <w:p w:rsidR="00E47C6C" w:rsidRDefault="00E47C6C" w:rsidP="005C7F43">
      <w:pPr>
        <w:spacing w:line="480" w:lineRule="auto"/>
        <w:pPrChange w:id="456" w:author="Michael Connor" w:date="2014-01-22T17:17:00Z">
          <w:pPr/>
        </w:pPrChange>
      </w:pPr>
      <w:r>
        <w:t>"On the net. Everything's on the net." (14, 322)</w:t>
      </w:r>
    </w:p>
    <w:p w:rsidR="00E47C6C" w:rsidRDefault="00E47C6C" w:rsidP="005C7F43">
      <w:pPr>
        <w:spacing w:line="480" w:lineRule="auto"/>
        <w:pPrChange w:id="457" w:author="Michael Connor" w:date="2014-01-22T17:17:00Z">
          <w:pPr/>
        </w:pPrChange>
      </w:pPr>
      <w:r>
        <w:t>"This website gets 30,000 hits per day." (14, 322)</w:t>
      </w:r>
    </w:p>
    <w:p w:rsidR="00E47C6C" w:rsidRDefault="00E47C6C" w:rsidP="005C7F43">
      <w:pPr>
        <w:spacing w:line="480" w:lineRule="auto"/>
        <w:pPrChange w:id="458" w:author="Michael Connor" w:date="2014-01-22T17:17:00Z">
          <w:pPr/>
        </w:pPrChange>
      </w:pPr>
      <w:r>
        <w:t>"This is the homepage." (15, 330)</w:t>
      </w:r>
    </w:p>
    <w:p w:rsidR="00E47C6C" w:rsidRDefault="00E47C6C" w:rsidP="005C7F43">
      <w:pPr>
        <w:spacing w:line="480" w:lineRule="auto"/>
        <w:pPrChange w:id="459" w:author="Michael Connor" w:date="2014-01-22T17:17:00Z">
          <w:pPr/>
        </w:pPrChange>
      </w:pPr>
      <w:r>
        <w:t>"Everybody surfs the web, Arthur. Everybody but you." (15, 330)</w:t>
      </w:r>
    </w:p>
    <w:p w:rsidR="00E47C6C" w:rsidRDefault="00E47C6C" w:rsidP="005C7F43">
      <w:pPr>
        <w:spacing w:line="480" w:lineRule="auto"/>
        <w:pPrChange w:id="460" w:author="Michael Connor" w:date="2014-01-22T17:17:00Z">
          <w:pPr/>
        </w:pPrChange>
      </w:pPr>
      <w:r>
        <w:t xml:space="preserve">"Look what I downloaded from the </w:t>
      </w:r>
      <w:proofErr w:type="gramStart"/>
      <w:r>
        <w:t>internet</w:t>
      </w:r>
      <w:proofErr w:type="gramEnd"/>
      <w:r>
        <w:t>." (15, 338)</w:t>
      </w:r>
    </w:p>
    <w:p w:rsidR="00E47C6C" w:rsidRDefault="00E47C6C" w:rsidP="005C7F43">
      <w:pPr>
        <w:spacing w:line="480" w:lineRule="auto"/>
        <w:pPrChange w:id="461" w:author="Michael Connor" w:date="2014-01-22T17:17:00Z">
          <w:pPr/>
        </w:pPrChange>
      </w:pPr>
      <w:r>
        <w:t>"How do we counteract corrosive cultural forces like the internet...?" (15, 340)</w:t>
      </w:r>
    </w:p>
    <w:p w:rsidR="00E47C6C" w:rsidRDefault="00E47C6C" w:rsidP="005C7F43">
      <w:pPr>
        <w:spacing w:line="480" w:lineRule="auto"/>
        <w:pPrChange w:id="462" w:author="Michael Connor" w:date="2014-01-22T17:17:00Z">
          <w:pPr/>
        </w:pPrChange>
      </w:pPr>
      <w:r>
        <w:t>"It's a glitch in the system." (15, 341)</w:t>
      </w:r>
    </w:p>
    <w:p w:rsidR="00E47C6C" w:rsidRDefault="00E47C6C" w:rsidP="005C7F43">
      <w:pPr>
        <w:spacing w:line="480" w:lineRule="auto"/>
        <w:pPrChange w:id="463" w:author="Michael Connor" w:date="2014-01-22T17:17:00Z">
          <w:pPr/>
        </w:pPrChange>
      </w:pPr>
      <w:r>
        <w:t>"No computers?" (15, 343)</w:t>
      </w:r>
    </w:p>
    <w:p w:rsidR="00E47C6C" w:rsidRDefault="00E47C6C" w:rsidP="005C7F43">
      <w:pPr>
        <w:spacing w:line="480" w:lineRule="auto"/>
        <w:pPrChange w:id="464" w:author="Michael Connor" w:date="2014-01-22T17:17:00Z">
          <w:pPr/>
        </w:pPrChange>
      </w:pPr>
      <w:r>
        <w:t>"She's huge on the web." (15, 346)</w:t>
      </w:r>
    </w:p>
    <w:p w:rsidR="00E47C6C" w:rsidRDefault="00E47C6C" w:rsidP="005C7F43">
      <w:pPr>
        <w:spacing w:line="480" w:lineRule="auto"/>
        <w:pPrChange w:id="465" w:author="Michael Connor" w:date="2014-01-22T17:17:00Z">
          <w:pPr/>
        </w:pPrChange>
      </w:pPr>
      <w:r>
        <w:t>"Most of it's email nowadays. I'll get it printed out for you." (15, 346)</w:t>
      </w:r>
    </w:p>
    <w:p w:rsidR="00E47C6C" w:rsidRDefault="00E47C6C" w:rsidP="005C7F43">
      <w:pPr>
        <w:spacing w:line="480" w:lineRule="auto"/>
        <w:pPrChange w:id="466" w:author="Michael Connor" w:date="2014-01-22T17:17:00Z">
          <w:pPr/>
        </w:pPrChange>
      </w:pPr>
      <w:r>
        <w:t>"I think it was an image from her cellphone." (15, 346)</w:t>
      </w:r>
    </w:p>
    <w:p w:rsidR="00E47C6C" w:rsidRDefault="00E47C6C" w:rsidP="005C7F43">
      <w:pPr>
        <w:spacing w:line="480" w:lineRule="auto"/>
        <w:pPrChange w:id="467" w:author="Michael Connor" w:date="2014-01-22T17:17:00Z">
          <w:pPr/>
        </w:pPrChange>
      </w:pPr>
      <w:r>
        <w:t>"</w:t>
      </w:r>
      <w:proofErr w:type="spellStart"/>
      <w:r>
        <w:t>DeVries</w:t>
      </w:r>
      <w:proofErr w:type="spellEnd"/>
      <w:r>
        <w:t xml:space="preserve"> received it as an email attachment..." (15, 346)</w:t>
      </w:r>
    </w:p>
    <w:p w:rsidR="00E47C6C" w:rsidRDefault="00E47C6C" w:rsidP="005C7F43">
      <w:pPr>
        <w:spacing w:line="480" w:lineRule="auto"/>
        <w:pPrChange w:id="468" w:author="Michael Connor" w:date="2014-01-22T17:17:00Z">
          <w:pPr/>
        </w:pPrChange>
      </w:pPr>
      <w:r>
        <w:t>"He spent hours online." (16, 357)</w:t>
      </w:r>
    </w:p>
    <w:p w:rsidR="00E47C6C" w:rsidRDefault="00E47C6C" w:rsidP="005C7F43">
      <w:pPr>
        <w:spacing w:line="480" w:lineRule="auto"/>
        <w:pPrChange w:id="469" w:author="Michael Connor" w:date="2014-01-22T17:17:00Z">
          <w:pPr/>
        </w:pPrChange>
      </w:pPr>
      <w:r>
        <w:t>"We analyzed Emily Newton's web history." (16, 359)</w:t>
      </w:r>
    </w:p>
    <w:p w:rsidR="00E47C6C" w:rsidRDefault="00E47C6C" w:rsidP="005C7F43">
      <w:pPr>
        <w:spacing w:line="480" w:lineRule="auto"/>
        <w:pPrChange w:id="470" w:author="Michael Connor" w:date="2014-01-22T17:17:00Z">
          <w:pPr/>
        </w:pPrChange>
      </w:pPr>
      <w:r>
        <w:t>"He just got a new laptop yesterday." (16, 359)</w:t>
      </w:r>
    </w:p>
    <w:p w:rsidR="00E47C6C" w:rsidRDefault="00E47C6C" w:rsidP="005C7F43">
      <w:pPr>
        <w:spacing w:line="480" w:lineRule="auto"/>
        <w:pPrChange w:id="471" w:author="Michael Connor" w:date="2014-01-22T17:17:00Z">
          <w:pPr/>
        </w:pPrChange>
      </w:pPr>
      <w:r>
        <w:t>"I'm pretty sure I saw him using our courtesy computer around 7:30." (16, 366)</w:t>
      </w:r>
    </w:p>
    <w:p w:rsidR="00E47C6C" w:rsidRDefault="00E47C6C" w:rsidP="005C7F43">
      <w:pPr>
        <w:spacing w:line="480" w:lineRule="auto"/>
        <w:pPrChange w:id="472" w:author="Michael Connor" w:date="2014-01-22T17:17:00Z">
          <w:pPr/>
        </w:pPrChange>
      </w:pPr>
      <w:r>
        <w:t>"You can print them from a website." (16, 369)</w:t>
      </w:r>
    </w:p>
    <w:p w:rsidR="00E47C6C" w:rsidRDefault="00E47C6C" w:rsidP="005C7F43">
      <w:pPr>
        <w:spacing w:line="480" w:lineRule="auto"/>
        <w:pPrChange w:id="473" w:author="Michael Connor" w:date="2014-01-22T17:17:00Z">
          <w:pPr/>
        </w:pPrChange>
      </w:pPr>
      <w:r>
        <w:t>"Payroll server logs corroborate the computer search for Dana Baker's info." (16, 369)</w:t>
      </w:r>
    </w:p>
    <w:p w:rsidR="00E47C6C" w:rsidRDefault="00E47C6C" w:rsidP="005C7F43">
      <w:pPr>
        <w:spacing w:line="480" w:lineRule="auto"/>
        <w:pPrChange w:id="474" w:author="Michael Connor" w:date="2014-01-22T17:17:00Z">
          <w:pPr/>
        </w:pPrChange>
      </w:pPr>
      <w:r>
        <w:t>"I get 100 emails a day." (16, 369)</w:t>
      </w:r>
    </w:p>
    <w:p w:rsidR="00E47C6C" w:rsidRDefault="00E47C6C" w:rsidP="005C7F43">
      <w:pPr>
        <w:spacing w:line="480" w:lineRule="auto"/>
        <w:pPrChange w:id="475" w:author="Michael Connor" w:date="2014-01-22T17:17:00Z">
          <w:pPr/>
        </w:pPrChange>
      </w:pPr>
      <w:r>
        <w:t>"Squad email." (17, 372)</w:t>
      </w:r>
    </w:p>
    <w:p w:rsidR="00E47C6C" w:rsidRDefault="00E47C6C" w:rsidP="005C7F43">
      <w:pPr>
        <w:spacing w:line="480" w:lineRule="auto"/>
        <w:pPrChange w:id="476" w:author="Michael Connor" w:date="2014-01-22T17:17:00Z">
          <w:pPr/>
        </w:pPrChange>
      </w:pPr>
      <w:r>
        <w:t>"I was with our girl who runs the fan site and handles the mail." (17, 372)</w:t>
      </w:r>
    </w:p>
    <w:p w:rsidR="00E47C6C" w:rsidRDefault="00E47C6C" w:rsidP="005C7F43">
      <w:pPr>
        <w:spacing w:line="480" w:lineRule="auto"/>
        <w:pPrChange w:id="477" w:author="Michael Connor" w:date="2014-01-22T17:17:00Z">
          <w:pPr/>
        </w:pPrChange>
      </w:pPr>
      <w:r>
        <w:t>"You better not be on the computer in there! No internet with the door closed!" (17, 373)</w:t>
      </w:r>
    </w:p>
    <w:p w:rsidR="00E47C6C" w:rsidRDefault="00E47C6C" w:rsidP="005C7F43">
      <w:pPr>
        <w:spacing w:line="480" w:lineRule="auto"/>
        <w:pPrChange w:id="478" w:author="Michael Connor" w:date="2014-01-22T17:17:00Z">
          <w:pPr/>
        </w:pPrChange>
      </w:pPr>
      <w:r>
        <w:t>"She's an internet celebrity now." (17, 373)</w:t>
      </w:r>
    </w:p>
    <w:p w:rsidR="00E47C6C" w:rsidRDefault="00E47C6C" w:rsidP="005C7F43">
      <w:pPr>
        <w:spacing w:line="480" w:lineRule="auto"/>
        <w:pPrChange w:id="479" w:author="Michael Connor" w:date="2014-01-22T17:17:00Z">
          <w:pPr/>
        </w:pPrChange>
      </w:pPr>
      <w:r>
        <w:t xml:space="preserve">"We were in Hartford at Molly's gymnastics meet and one of her friends had a cellphone with the </w:t>
      </w:r>
      <w:proofErr w:type="gramStart"/>
      <w:r>
        <w:t>internet</w:t>
      </w:r>
      <w:proofErr w:type="gramEnd"/>
      <w:r>
        <w:t xml:space="preserve"> on it." (17, 373)</w:t>
      </w:r>
    </w:p>
    <w:p w:rsidR="00E47C6C" w:rsidRDefault="00E47C6C" w:rsidP="005C7F43">
      <w:pPr>
        <w:spacing w:line="480" w:lineRule="auto"/>
        <w:pPrChange w:id="480" w:author="Michael Connor" w:date="2014-01-22T17:17:00Z">
          <w:pPr/>
        </w:pPrChange>
      </w:pPr>
      <w:r>
        <w:t>"Computers aren't foolproof." (17, 373)</w:t>
      </w:r>
    </w:p>
    <w:p w:rsidR="00E47C6C" w:rsidRDefault="00E47C6C" w:rsidP="005C7F43">
      <w:pPr>
        <w:spacing w:line="480" w:lineRule="auto"/>
        <w:pPrChange w:id="481" w:author="Michael Connor" w:date="2014-01-22T17:17:00Z">
          <w:pPr/>
        </w:pPrChange>
      </w:pPr>
      <w:r>
        <w:t>"On the World Wide Web?" (17, 373)</w:t>
      </w:r>
    </w:p>
    <w:p w:rsidR="00E47C6C" w:rsidRDefault="00E47C6C" w:rsidP="005C7F43">
      <w:pPr>
        <w:spacing w:line="480" w:lineRule="auto"/>
        <w:pPrChange w:id="482" w:author="Michael Connor" w:date="2014-01-22T17:17:00Z">
          <w:pPr/>
        </w:pPrChange>
      </w:pPr>
      <w:r>
        <w:t>"They put spyware on my computers." (17, 381)</w:t>
      </w:r>
    </w:p>
    <w:p w:rsidR="00E47C6C" w:rsidRDefault="00E47C6C" w:rsidP="005C7F43">
      <w:pPr>
        <w:spacing w:line="480" w:lineRule="auto"/>
        <w:pPrChange w:id="483" w:author="Michael Connor" w:date="2014-01-22T17:17:00Z">
          <w:pPr/>
        </w:pPrChange>
      </w:pPr>
      <w:r>
        <w:t>"I think it's in my Blackberry, let me get it." (17, 383)</w:t>
      </w:r>
    </w:p>
    <w:p w:rsidR="00E47C6C" w:rsidRDefault="00E47C6C" w:rsidP="005C7F43">
      <w:pPr>
        <w:spacing w:line="480" w:lineRule="auto"/>
        <w:pPrChange w:id="484" w:author="Michael Connor" w:date="2014-01-22T17:17:00Z">
          <w:pPr/>
        </w:pPrChange>
      </w:pPr>
      <w:r>
        <w:t>"It turns out Cantwell has five different email addresses." (17, 385)</w:t>
      </w:r>
    </w:p>
    <w:p w:rsidR="00E47C6C" w:rsidRDefault="00E47C6C" w:rsidP="005C7F43">
      <w:pPr>
        <w:spacing w:line="480" w:lineRule="auto"/>
        <w:pPrChange w:id="485" w:author="Michael Connor" w:date="2014-01-22T17:17:00Z">
          <w:pPr/>
        </w:pPrChange>
      </w:pPr>
      <w:r>
        <w:t>"This flyer was created on the defendant's computer." (17, 388)</w:t>
      </w:r>
    </w:p>
    <w:p w:rsidR="00E47C6C" w:rsidRDefault="00E47C6C" w:rsidP="005C7F43">
      <w:pPr>
        <w:spacing w:line="480" w:lineRule="auto"/>
        <w:pPrChange w:id="486" w:author="Michael Connor" w:date="2014-01-22T17:17:00Z">
          <w:pPr/>
        </w:pPrChange>
      </w:pPr>
      <w:r>
        <w:t>"That's ridiculous! - Tell that to my computer." (17, 391)</w:t>
      </w:r>
    </w:p>
    <w:p w:rsidR="00E47C6C" w:rsidRDefault="00E47C6C" w:rsidP="005C7F43">
      <w:pPr>
        <w:spacing w:line="480" w:lineRule="auto"/>
        <w:pPrChange w:id="487" w:author="Michael Connor" w:date="2014-01-22T17:17:00Z">
          <w:pPr/>
        </w:pPrChange>
      </w:pPr>
      <w:r>
        <w:t>"Now I'm into leisure industry websites." (17, 393)</w:t>
      </w:r>
    </w:p>
    <w:p w:rsidR="00E47C6C" w:rsidRDefault="00E47C6C" w:rsidP="005C7F43">
      <w:pPr>
        <w:spacing w:line="480" w:lineRule="auto"/>
        <w:pPrChange w:id="488" w:author="Michael Connor" w:date="2014-01-22T17:17:00Z">
          <w:pPr/>
        </w:pPrChange>
      </w:pPr>
      <w:r>
        <w:t>"Is this your electronic signature?" (18, 394)</w:t>
      </w:r>
    </w:p>
    <w:p w:rsidR="00E47C6C" w:rsidRDefault="00E47C6C" w:rsidP="005C7F43">
      <w:pPr>
        <w:spacing w:line="480" w:lineRule="auto"/>
        <w:pPrChange w:id="489" w:author="Michael Connor" w:date="2014-01-22T17:17:00Z">
          <w:pPr/>
        </w:pPrChange>
      </w:pPr>
      <w:r>
        <w:t>"This was streamed from our office in Jersey City." (18, 395)</w:t>
      </w:r>
    </w:p>
    <w:p w:rsidR="00E47C6C" w:rsidRDefault="00E47C6C" w:rsidP="005C7F43">
      <w:pPr>
        <w:spacing w:line="480" w:lineRule="auto"/>
        <w:pPrChange w:id="490" w:author="Michael Connor" w:date="2014-01-22T17:17:00Z">
          <w:pPr/>
        </w:pPrChange>
      </w:pPr>
      <w:r>
        <w:t>"What about the local precinct, detective, don't they keep a list of contacts for these stores? - They do, in their computers, but the power is out." (18, 395)</w:t>
      </w:r>
    </w:p>
    <w:p w:rsidR="00E47C6C" w:rsidRDefault="00E47C6C" w:rsidP="005C7F43">
      <w:pPr>
        <w:spacing w:line="480" w:lineRule="auto"/>
        <w:pPrChange w:id="491" w:author="Michael Connor" w:date="2014-01-22T17:17:00Z">
          <w:pPr/>
        </w:pPrChange>
      </w:pPr>
      <w:r>
        <w:t>"What about what's in your computer, Mike?" (18, 395)</w:t>
      </w:r>
    </w:p>
    <w:p w:rsidR="00E47C6C" w:rsidRDefault="00E47C6C" w:rsidP="005C7F43">
      <w:pPr>
        <w:spacing w:line="480" w:lineRule="auto"/>
        <w:pPrChange w:id="492" w:author="Michael Connor" w:date="2014-01-22T17:17:00Z">
          <w:pPr/>
        </w:pPrChange>
      </w:pPr>
      <w:r>
        <w:t>"You'd need a telescope to read that." (18, 396)</w:t>
      </w:r>
    </w:p>
    <w:p w:rsidR="00E47C6C" w:rsidRDefault="00E47C6C" w:rsidP="005C7F43">
      <w:pPr>
        <w:spacing w:line="480" w:lineRule="auto"/>
        <w:pPrChange w:id="493" w:author="Michael Connor" w:date="2014-01-22T17:17:00Z">
          <w:pPr/>
        </w:pPrChange>
      </w:pPr>
      <w:r>
        <w:t>"That's why he stole it by emailing it." (18, 396)</w:t>
      </w:r>
    </w:p>
    <w:p w:rsidR="00E47C6C" w:rsidRDefault="00E47C6C" w:rsidP="005C7F43">
      <w:pPr>
        <w:spacing w:line="480" w:lineRule="auto"/>
        <w:pPrChange w:id="494" w:author="Michael Connor" w:date="2014-01-22T17:17:00Z">
          <w:pPr/>
        </w:pPrChange>
      </w:pPr>
      <w:r>
        <w:t>"Anyway, he can't even connect up a computer, you know?" (18, 396)</w:t>
      </w:r>
    </w:p>
    <w:p w:rsidR="00E47C6C" w:rsidRDefault="00E47C6C" w:rsidP="005C7F43">
      <w:pPr>
        <w:spacing w:line="480" w:lineRule="auto"/>
        <w:pPrChange w:id="495" w:author="Michael Connor" w:date="2014-01-22T17:17:00Z">
          <w:pPr/>
        </w:pPrChange>
      </w:pPr>
      <w:r>
        <w:t>"</w:t>
      </w:r>
      <w:proofErr w:type="gramStart"/>
      <w:r>
        <w:t>It's</w:t>
      </w:r>
      <w:proofErr w:type="gramEnd"/>
      <w:r>
        <w:t xml:space="preserve"> just rumors, of course. - But you put them on your website? - Of course, that's what the </w:t>
      </w:r>
      <w:proofErr w:type="gramStart"/>
      <w:r>
        <w:t>internet</w:t>
      </w:r>
      <w:proofErr w:type="gramEnd"/>
      <w:r>
        <w:t xml:space="preserve"> is for." (18, 399)</w:t>
      </w:r>
    </w:p>
    <w:p w:rsidR="00E47C6C" w:rsidRDefault="00E47C6C" w:rsidP="005C7F43">
      <w:pPr>
        <w:spacing w:line="480" w:lineRule="auto"/>
        <w:pPrChange w:id="496" w:author="Michael Connor" w:date="2014-01-22T17:17:00Z">
          <w:pPr/>
        </w:pPrChange>
      </w:pPr>
      <w:r>
        <w:t>"We ran Langdon's photo through facial recognition." (18, 400)</w:t>
      </w:r>
    </w:p>
    <w:p w:rsidR="00E47C6C" w:rsidRDefault="00E47C6C" w:rsidP="005C7F43">
      <w:pPr>
        <w:spacing w:line="480" w:lineRule="auto"/>
        <w:pPrChange w:id="497" w:author="Michael Connor" w:date="2014-01-22T17:17:00Z">
          <w:pPr/>
        </w:pPrChange>
      </w:pPr>
      <w:r>
        <w:t>"I found it on eBay." (18, 401)</w:t>
      </w:r>
    </w:p>
    <w:p w:rsidR="00E47C6C" w:rsidRDefault="00E47C6C" w:rsidP="005C7F43">
      <w:pPr>
        <w:spacing w:line="480" w:lineRule="auto"/>
        <w:pPrChange w:id="498" w:author="Michael Connor" w:date="2014-01-22T17:17:00Z">
          <w:pPr/>
        </w:pPrChange>
      </w:pPr>
      <w:r>
        <w:t>"The doc's browsing history... Google search for New York City cyber cafes." (18, 402)</w:t>
      </w:r>
    </w:p>
    <w:p w:rsidR="00E47C6C" w:rsidRDefault="00E47C6C" w:rsidP="005C7F43">
      <w:pPr>
        <w:spacing w:line="480" w:lineRule="auto"/>
        <w:pPrChange w:id="499" w:author="Michael Connor" w:date="2014-01-22T17:17:00Z">
          <w:pPr/>
        </w:pPrChange>
      </w:pPr>
      <w:r>
        <w:t>"Brandon's on his webcam! He's webcasting from his room!" (18, 404)</w:t>
      </w:r>
    </w:p>
    <w:p w:rsidR="00E47C6C" w:rsidRDefault="00E47C6C" w:rsidP="005C7F43">
      <w:pPr>
        <w:spacing w:line="480" w:lineRule="auto"/>
        <w:pPrChange w:id="500" w:author="Michael Connor" w:date="2014-01-22T17:17:00Z">
          <w:pPr/>
        </w:pPrChange>
      </w:pPr>
      <w:r>
        <w:t>"She told me to get off the computer and do my homework." (18, 404)</w:t>
      </w:r>
    </w:p>
    <w:p w:rsidR="00E47C6C" w:rsidRDefault="00E47C6C" w:rsidP="005C7F43">
      <w:pPr>
        <w:spacing w:line="480" w:lineRule="auto"/>
        <w:pPrChange w:id="501" w:author="Michael Connor" w:date="2014-01-22T17:17:00Z">
          <w:pPr/>
        </w:pPrChange>
      </w:pPr>
      <w:r>
        <w:t>"I found a Google Map in his trash." (18, 404)</w:t>
      </w:r>
    </w:p>
    <w:p w:rsidR="00E47C6C" w:rsidRDefault="00E47C6C" w:rsidP="005C7F43">
      <w:pPr>
        <w:spacing w:line="480" w:lineRule="auto"/>
        <w:pPrChange w:id="502" w:author="Michael Connor" w:date="2014-01-22T17:17:00Z">
          <w:pPr/>
        </w:pPrChange>
      </w:pPr>
      <w:r>
        <w:t xml:space="preserve">"We don't intimidate or murder, no matter what you read on the </w:t>
      </w:r>
      <w:proofErr w:type="gramStart"/>
      <w:r>
        <w:t>internet</w:t>
      </w:r>
      <w:proofErr w:type="gramEnd"/>
      <w:r>
        <w:t>." (18, 408)</w:t>
      </w:r>
    </w:p>
    <w:p w:rsidR="00E47C6C" w:rsidRDefault="00E47C6C" w:rsidP="005C7F43">
      <w:pPr>
        <w:spacing w:line="480" w:lineRule="auto"/>
        <w:pPrChange w:id="503" w:author="Michael Connor" w:date="2014-01-22T17:17:00Z">
          <w:pPr/>
        </w:pPrChange>
      </w:pPr>
      <w:r>
        <w:t>"Missing: one phone, one computer." (18, 410)</w:t>
      </w:r>
    </w:p>
    <w:p w:rsidR="00E47C6C" w:rsidRDefault="00E47C6C" w:rsidP="005C7F43">
      <w:pPr>
        <w:spacing w:line="480" w:lineRule="auto"/>
        <w:pPrChange w:id="504" w:author="Michael Connor" w:date="2014-01-22T17:17:00Z">
          <w:pPr/>
        </w:pPrChange>
      </w:pPr>
      <w:r>
        <w:t>"She's involved with something on the internet." (18, 410)</w:t>
      </w:r>
    </w:p>
    <w:p w:rsidR="00E47C6C" w:rsidRDefault="00E47C6C" w:rsidP="005C7F43">
      <w:pPr>
        <w:spacing w:line="480" w:lineRule="auto"/>
        <w:pPrChange w:id="505" w:author="Michael Connor" w:date="2014-01-22T17:17:00Z">
          <w:pPr/>
        </w:pPrChange>
      </w:pPr>
      <w:r>
        <w:t>"I have a friend in the blogosphere." (18, 411)</w:t>
      </w:r>
    </w:p>
    <w:p w:rsidR="00E47C6C" w:rsidRDefault="00E47C6C" w:rsidP="005C7F43">
      <w:pPr>
        <w:spacing w:line="480" w:lineRule="auto"/>
        <w:pPrChange w:id="506" w:author="Michael Connor" w:date="2014-01-22T17:17:00Z">
          <w:pPr/>
        </w:pPrChange>
      </w:pPr>
      <w:r>
        <w:t>"Check out this email blast he got this morning." (19, 412)</w:t>
      </w:r>
    </w:p>
    <w:p w:rsidR="00E47C6C" w:rsidRDefault="00E47C6C" w:rsidP="005C7F43">
      <w:pPr>
        <w:spacing w:line="480" w:lineRule="auto"/>
        <w:pPrChange w:id="507" w:author="Michael Connor" w:date="2014-01-22T17:17:00Z">
          <w:pPr/>
        </w:pPrChange>
      </w:pPr>
      <w:r>
        <w:t>"The comments were posted on the internet anonymously. If you can subpoena the ISP..." (19, 412)</w:t>
      </w:r>
    </w:p>
    <w:p w:rsidR="00E47C6C" w:rsidRDefault="00E47C6C" w:rsidP="005C7F43">
      <w:pPr>
        <w:spacing w:line="480" w:lineRule="auto"/>
        <w:pPrChange w:id="508" w:author="Michael Connor" w:date="2014-01-22T17:17:00Z">
          <w:pPr/>
        </w:pPrChange>
      </w:pPr>
      <w:r>
        <w:t xml:space="preserve">"No judge is going to allow something we just found on the </w:t>
      </w:r>
      <w:proofErr w:type="gramStart"/>
      <w:r>
        <w:t>internet</w:t>
      </w:r>
      <w:proofErr w:type="gramEnd"/>
      <w:r>
        <w:t>." (19, 412)</w:t>
      </w:r>
    </w:p>
    <w:p w:rsidR="00E47C6C" w:rsidRDefault="00E47C6C" w:rsidP="005C7F43">
      <w:pPr>
        <w:spacing w:line="480" w:lineRule="auto"/>
        <w:pPrChange w:id="509" w:author="Michael Connor" w:date="2014-01-22T17:17:00Z">
          <w:pPr/>
        </w:pPrChange>
      </w:pPr>
      <w:r>
        <w:t xml:space="preserve">"Teenage girls battering each other on </w:t>
      </w:r>
      <w:proofErr w:type="gramStart"/>
      <w:r>
        <w:t>internet</w:t>
      </w:r>
      <w:proofErr w:type="gramEnd"/>
      <w:r>
        <w:t xml:space="preserve"> videos." (19, 412)</w:t>
      </w:r>
    </w:p>
    <w:p w:rsidR="00E47C6C" w:rsidRDefault="00E47C6C" w:rsidP="005C7F43">
      <w:pPr>
        <w:spacing w:line="480" w:lineRule="auto"/>
        <w:pPrChange w:id="510" w:author="Michael Connor" w:date="2014-01-22T17:17:00Z">
          <w:pPr/>
        </w:pPrChange>
      </w:pPr>
      <w:r>
        <w:t>"They sent me over the link." (19, 416)</w:t>
      </w:r>
    </w:p>
    <w:p w:rsidR="00E47C6C" w:rsidRDefault="00E47C6C" w:rsidP="005C7F43">
      <w:pPr>
        <w:spacing w:line="480" w:lineRule="auto"/>
        <w:pPrChange w:id="511" w:author="Michael Connor" w:date="2014-01-22T17:17:00Z">
          <w:pPr/>
        </w:pPrChange>
      </w:pPr>
      <w:r>
        <w:t>"I started a blog, just got a book contract." (19, 418)</w:t>
      </w:r>
    </w:p>
    <w:p w:rsidR="00E47C6C" w:rsidRDefault="00E47C6C" w:rsidP="005C7F43">
      <w:pPr>
        <w:spacing w:line="480" w:lineRule="auto"/>
        <w:pPrChange w:id="512" w:author="Michael Connor" w:date="2014-01-22T17:17:00Z">
          <w:pPr/>
        </w:pPrChange>
      </w:pPr>
      <w:r>
        <w:t>"Let's see a Street View." (19, 420)</w:t>
      </w:r>
    </w:p>
    <w:p w:rsidR="00E47C6C" w:rsidRDefault="00E47C6C" w:rsidP="005C7F43">
      <w:pPr>
        <w:spacing w:line="480" w:lineRule="auto"/>
        <w:pPrChange w:id="513" w:author="Michael Connor" w:date="2014-01-22T17:17:00Z">
          <w:pPr/>
        </w:pPrChange>
      </w:pPr>
      <w:r>
        <w:t>"I keep meticulous records of every IP address that drops a comment on my website." (19, 420)</w:t>
      </w:r>
    </w:p>
    <w:p w:rsidR="00E47C6C" w:rsidRDefault="00E47C6C" w:rsidP="005C7F43">
      <w:pPr>
        <w:spacing w:line="480" w:lineRule="auto"/>
        <w:pPrChange w:id="514" w:author="Michael Connor" w:date="2014-01-22T17:17:00Z">
          <w:pPr/>
        </w:pPrChange>
      </w:pPr>
      <w:r>
        <w:t>"We monitor his computer use very carefully." (19, 421)</w:t>
      </w:r>
    </w:p>
    <w:p w:rsidR="00E47C6C" w:rsidRDefault="00E47C6C" w:rsidP="005C7F43">
      <w:pPr>
        <w:spacing w:line="480" w:lineRule="auto"/>
        <w:pPrChange w:id="515" w:author="Michael Connor" w:date="2014-01-22T17:17:00Z">
          <w:pPr/>
        </w:pPrChange>
      </w:pPr>
      <w:r>
        <w:t>"Want to hear about what he wrote about them on their Wikipedia entry?" (19, 421)</w:t>
      </w:r>
    </w:p>
    <w:p w:rsidR="00E47C6C" w:rsidRDefault="00E47C6C" w:rsidP="005C7F43">
      <w:pPr>
        <w:spacing w:line="480" w:lineRule="auto"/>
        <w:pPrChange w:id="516" w:author="Michael Connor" w:date="2014-01-22T17:17:00Z">
          <w:pPr/>
        </w:pPrChange>
      </w:pPr>
      <w:r>
        <w:t xml:space="preserve">"You that all that with the </w:t>
      </w:r>
      <w:proofErr w:type="gramStart"/>
      <w:r>
        <w:t>internet</w:t>
      </w:r>
      <w:proofErr w:type="gramEnd"/>
      <w:r>
        <w:t>? It says here you're web sleuths." (19, 424)</w:t>
      </w:r>
    </w:p>
    <w:p w:rsidR="00E47C6C" w:rsidRDefault="00E47C6C" w:rsidP="005C7F43">
      <w:pPr>
        <w:spacing w:line="480" w:lineRule="auto"/>
        <w:pPrChange w:id="517" w:author="Michael Connor" w:date="2014-01-22T17:17:00Z">
          <w:pPr/>
        </w:pPrChange>
      </w:pPr>
      <w:r>
        <w:t>"And how's a computer supposed to know when the rapture happens?" (19, 425)</w:t>
      </w:r>
    </w:p>
    <w:p w:rsidR="00E47C6C" w:rsidRDefault="00E47C6C" w:rsidP="005C7F43">
      <w:pPr>
        <w:spacing w:line="480" w:lineRule="auto"/>
        <w:pPrChange w:id="518" w:author="Michael Connor" w:date="2014-01-22T17:17:00Z">
          <w:pPr/>
        </w:pPrChange>
      </w:pPr>
      <w:r>
        <w:t>"There's a computer power brick but no computer." (19, 428)</w:t>
      </w:r>
    </w:p>
    <w:p w:rsidR="00E47C6C" w:rsidRDefault="00E47C6C" w:rsidP="005C7F43">
      <w:pPr>
        <w:spacing w:line="480" w:lineRule="auto"/>
        <w:pPrChange w:id="519" w:author="Michael Connor" w:date="2014-01-22T17:17:00Z">
          <w:pPr/>
        </w:pPrChange>
      </w:pPr>
      <w:r>
        <w:t>"Kernel based, implemented as a rootkit." (19, 428)</w:t>
      </w:r>
    </w:p>
    <w:p w:rsidR="00E47C6C" w:rsidRDefault="00E47C6C" w:rsidP="005C7F43">
      <w:pPr>
        <w:spacing w:line="480" w:lineRule="auto"/>
        <w:pPrChange w:id="520" w:author="Michael Connor" w:date="2014-01-22T17:17:00Z">
          <w:pPr/>
        </w:pPrChange>
      </w:pPr>
      <w:r>
        <w:t>"One thing for sure. Nowadays everything ends up on the web." (19, 429)</w:t>
      </w:r>
    </w:p>
    <w:p w:rsidR="00E47C6C" w:rsidRDefault="00E47C6C" w:rsidP="005C7F43">
      <w:pPr>
        <w:spacing w:line="480" w:lineRule="auto"/>
        <w:pPrChange w:id="521" w:author="Michael Connor" w:date="2014-01-22T17:17:00Z">
          <w:pPr/>
        </w:pPrChange>
      </w:pPr>
      <w:r>
        <w:t xml:space="preserve">"I found a </w:t>
      </w:r>
      <w:proofErr w:type="spellStart"/>
      <w:r>
        <w:t>FacePlace</w:t>
      </w:r>
      <w:proofErr w:type="spellEnd"/>
      <w:r>
        <w:t xml:space="preserve"> page she kept under another name." (19, 431)</w:t>
      </w:r>
    </w:p>
    <w:p w:rsidR="00E47C6C" w:rsidRDefault="00E47C6C" w:rsidP="005C7F43">
      <w:pPr>
        <w:spacing w:line="480" w:lineRule="auto"/>
        <w:pPrChange w:id="522" w:author="Michael Connor" w:date="2014-01-22T17:17:00Z">
          <w:pPr/>
        </w:pPrChange>
      </w:pPr>
      <w:r>
        <w:t>"The killer was looking back and forth from the screen to the number that he was carving into the bodies." (19, 432)</w:t>
      </w:r>
    </w:p>
    <w:p w:rsidR="00E47C6C" w:rsidRDefault="00E47C6C" w:rsidP="005C7F43">
      <w:pPr>
        <w:spacing w:line="480" w:lineRule="auto"/>
        <w:pPrChange w:id="523" w:author="Michael Connor" w:date="2014-01-22T17:17:00Z">
          <w:pPr/>
        </w:pPrChange>
      </w:pPr>
      <w:r>
        <w:t>"Can I borrow your cellphone? It has the internet, right?" (19, 432)</w:t>
      </w:r>
    </w:p>
    <w:p w:rsidR="00E47C6C" w:rsidRDefault="00E47C6C" w:rsidP="005C7F43">
      <w:pPr>
        <w:spacing w:line="480" w:lineRule="auto"/>
        <w:pPrChange w:id="524" w:author="Michael Connor" w:date="2014-01-22T17:17:00Z">
          <w:pPr/>
        </w:pPrChange>
      </w:pPr>
      <w:r>
        <w:t xml:space="preserve">"I see where this is going, </w:t>
      </w:r>
      <w:proofErr w:type="spellStart"/>
      <w:r>
        <w:t>Lupes</w:t>
      </w:r>
      <w:proofErr w:type="spellEnd"/>
      <w:r>
        <w:t xml:space="preserve">. Next thing you know she'll be </w:t>
      </w:r>
      <w:proofErr w:type="spellStart"/>
      <w:r>
        <w:t>friending</w:t>
      </w:r>
      <w:proofErr w:type="spellEnd"/>
      <w:r>
        <w:t xml:space="preserve"> you on Facebook." (19, 435)</w:t>
      </w:r>
    </w:p>
    <w:p w:rsidR="00E47C6C" w:rsidRDefault="00E47C6C" w:rsidP="005C7F43">
      <w:pPr>
        <w:spacing w:line="480" w:lineRule="auto"/>
        <w:pPrChange w:id="525" w:author="Michael Connor" w:date="2014-01-22T17:17:00Z">
          <w:pPr/>
        </w:pPrChange>
      </w:pPr>
      <w:r>
        <w:t>"Not exactly on Facebook up here." (20, 438)</w:t>
      </w:r>
    </w:p>
    <w:p w:rsidR="00E47C6C" w:rsidRDefault="00E47C6C" w:rsidP="005C7F43">
      <w:pPr>
        <w:spacing w:line="480" w:lineRule="auto"/>
        <w:pPrChange w:id="526" w:author="Michael Connor" w:date="2014-01-22T17:17:00Z">
          <w:pPr/>
        </w:pPrChange>
      </w:pPr>
      <w:r>
        <w:t>"It's not a blog, it's a forum for corrective social action." (20, 439)</w:t>
      </w:r>
    </w:p>
    <w:p w:rsidR="00E47C6C" w:rsidRDefault="00E47C6C" w:rsidP="005C7F43">
      <w:pPr>
        <w:spacing w:line="480" w:lineRule="auto"/>
        <w:pPrChange w:id="527" w:author="Michael Connor" w:date="2014-01-22T17:17:00Z">
          <w:pPr/>
        </w:pPrChange>
      </w:pPr>
      <w:r>
        <w:t>"In China they call it a human flesh search engine." (20, 439)</w:t>
      </w:r>
    </w:p>
    <w:p w:rsidR="00E47C6C" w:rsidRDefault="00E47C6C" w:rsidP="005C7F43">
      <w:pPr>
        <w:spacing w:line="480" w:lineRule="auto"/>
        <w:pPrChange w:id="528" w:author="Michael Connor" w:date="2014-01-22T17:17:00Z">
          <w:pPr/>
        </w:pPrChange>
      </w:pPr>
      <w:r>
        <w:t>"That place on the World Wide Web? - Actually, they don't call it that anymore." (20, 439)</w:t>
      </w:r>
    </w:p>
    <w:p w:rsidR="00E47C6C" w:rsidRDefault="00E47C6C" w:rsidP="005C7F43">
      <w:pPr>
        <w:spacing w:line="480" w:lineRule="auto"/>
        <w:pPrChange w:id="529" w:author="Michael Connor" w:date="2014-01-22T17:17:00Z">
          <w:pPr/>
        </w:pPrChange>
      </w:pPr>
      <w:r>
        <w:t>"A lynch-mob sitting at computers typing things?" (20, 439)</w:t>
      </w:r>
    </w:p>
    <w:p w:rsidR="00E47C6C" w:rsidRDefault="00E47C6C" w:rsidP="005C7F43">
      <w:pPr>
        <w:spacing w:line="480" w:lineRule="auto"/>
        <w:pPrChange w:id="530" w:author="Michael Connor" w:date="2014-01-22T17:17:00Z">
          <w:pPr/>
        </w:pPrChange>
      </w:pPr>
      <w:r>
        <w:t>"Words on the internet have consequences." (20, 439)</w:t>
      </w:r>
    </w:p>
    <w:p w:rsidR="00E47C6C" w:rsidRDefault="00E47C6C" w:rsidP="005C7F43">
      <w:pPr>
        <w:spacing w:line="480" w:lineRule="auto"/>
        <w:pPrChange w:id="531" w:author="Michael Connor" w:date="2014-01-22T17:17:00Z">
          <w:pPr/>
        </w:pPrChange>
      </w:pPr>
      <w:r>
        <w:t>"We spend our days in front of computers." (20, 439)</w:t>
      </w:r>
    </w:p>
    <w:p w:rsidR="00E47C6C" w:rsidRDefault="00E47C6C" w:rsidP="005C7F43">
      <w:pPr>
        <w:spacing w:line="480" w:lineRule="auto"/>
        <w:pPrChange w:id="532" w:author="Michael Connor" w:date="2014-01-22T17:17:00Z">
          <w:pPr/>
        </w:pPrChange>
      </w:pPr>
      <w:r>
        <w:t>"You ever read the internet, Mr. Cutter?" (20, 439)</w:t>
      </w:r>
    </w:p>
    <w:p w:rsidR="00E47C6C" w:rsidRDefault="00E47C6C" w:rsidP="005C7F43">
      <w:pPr>
        <w:spacing w:line="480" w:lineRule="auto"/>
        <w:pPrChange w:id="533" w:author="Michael Connor" w:date="2014-01-22T17:17:00Z">
          <w:pPr/>
        </w:pPrChange>
      </w:pPr>
      <w:r>
        <w:t>"Yogurt, coffee, ink cartridges, cupcakes." (20, 445)</w:t>
      </w:r>
    </w:p>
    <w:p w:rsidR="00E47C6C" w:rsidRDefault="00E47C6C" w:rsidP="005C7F43">
      <w:pPr>
        <w:spacing w:line="480" w:lineRule="auto"/>
        <w:pPrChange w:id="534" w:author="Michael Connor" w:date="2014-01-22T17:17:00Z">
          <w:pPr/>
        </w:pPrChange>
      </w:pPr>
      <w:r>
        <w:t>"I kept some old photos on my backup hard-drive." (20, 445)</w:t>
      </w:r>
    </w:p>
    <w:p w:rsidR="00E47C6C" w:rsidRDefault="00E47C6C" w:rsidP="005C7F43">
      <w:pPr>
        <w:spacing w:line="480" w:lineRule="auto"/>
        <w:pPrChange w:id="535" w:author="Michael Connor" w:date="2014-01-22T17:17:00Z">
          <w:pPr/>
        </w:pPrChange>
      </w:pPr>
      <w:r>
        <w:t xml:space="preserve">"Have you seen what's on the </w:t>
      </w:r>
      <w:proofErr w:type="gramStart"/>
      <w:r>
        <w:t>internet</w:t>
      </w:r>
      <w:proofErr w:type="gramEnd"/>
      <w:r>
        <w:t>?" (20, 445)</w:t>
      </w:r>
    </w:p>
    <w:p w:rsidR="00E47C6C" w:rsidRDefault="00E47C6C" w:rsidP="005C7F43">
      <w:pPr>
        <w:spacing w:line="480" w:lineRule="auto"/>
        <w:pPrChange w:id="536" w:author="Michael Connor" w:date="2014-01-22T17:17:00Z">
          <w:pPr/>
        </w:pPrChange>
      </w:pPr>
      <w:r>
        <w:t xml:space="preserve">"Where do the </w:t>
      </w:r>
      <w:proofErr w:type="spellStart"/>
      <w:r>
        <w:t>Juggalos</w:t>
      </w:r>
      <w:proofErr w:type="spellEnd"/>
      <w:r>
        <w:t xml:space="preserve"> hang out? In front of their computers, they're losers." (20, 446)</w:t>
      </w:r>
    </w:p>
    <w:p w:rsidR="00E47C6C" w:rsidRDefault="00E47C6C" w:rsidP="005C7F43">
      <w:pPr>
        <w:spacing w:line="480" w:lineRule="auto"/>
        <w:pPrChange w:id="537" w:author="Michael Connor" w:date="2014-01-22T17:17:00Z">
          <w:pPr/>
        </w:pPrChange>
      </w:pPr>
      <w:r>
        <w:t>"The band's website doesn't give a clue what this knife in neck thing is about." (20, 446)</w:t>
      </w:r>
    </w:p>
    <w:p w:rsidR="00E47C6C" w:rsidRDefault="00E47C6C" w:rsidP="005C7F43">
      <w:pPr>
        <w:spacing w:line="480" w:lineRule="auto"/>
        <w:pPrChange w:id="538" w:author="Michael Connor" w:date="2014-01-22T17:17:00Z">
          <w:pPr/>
        </w:pPrChange>
      </w:pPr>
      <w:r>
        <w:t>"One hit, it's a link." (20, 446)</w:t>
      </w:r>
    </w:p>
    <w:p w:rsidR="00E47C6C" w:rsidRDefault="00E47C6C" w:rsidP="005C7F43">
      <w:pPr>
        <w:spacing w:line="480" w:lineRule="auto"/>
        <w:pPrChange w:id="539" w:author="Michael Connor" w:date="2014-01-22T17:17:00Z">
          <w:pPr/>
        </w:pPrChange>
      </w:pPr>
      <w:r>
        <w:t>"He uses proxies to hide his IP address." (20, 446)</w:t>
      </w:r>
    </w:p>
    <w:p w:rsidR="00E47C6C" w:rsidRDefault="00E47C6C" w:rsidP="005C7F43">
      <w:pPr>
        <w:spacing w:line="480" w:lineRule="auto"/>
        <w:pPrChange w:id="540" w:author="Michael Connor" w:date="2014-01-22T17:17:00Z">
          <w:pPr/>
        </w:pPrChange>
      </w:pPr>
      <w:r>
        <w:t xml:space="preserve">"He was worried about his data being hacked. He told me he got an alert on his laptop. The hotel's </w:t>
      </w:r>
      <w:proofErr w:type="spellStart"/>
      <w:r>
        <w:t>WiFi</w:t>
      </w:r>
      <w:proofErr w:type="spellEnd"/>
      <w:r>
        <w:t xml:space="preserve"> wasn't properly firewalled." (20, 451)</w:t>
      </w:r>
    </w:p>
    <w:p w:rsidR="00E47C6C" w:rsidRDefault="00E47C6C" w:rsidP="005C7F43">
      <w:pPr>
        <w:spacing w:line="480" w:lineRule="auto"/>
        <w:pPrChange w:id="541" w:author="Michael Connor" w:date="2014-01-22T17:17:00Z">
          <w:pPr/>
        </w:pPrChange>
      </w:pPr>
      <w:r>
        <w:t>"Homework? All she needed was Google!" (20, 451)</w:t>
      </w:r>
    </w:p>
    <w:p w:rsidR="00E47C6C" w:rsidRDefault="00E47C6C" w:rsidP="005C7F43">
      <w:pPr>
        <w:spacing w:line="480" w:lineRule="auto"/>
        <w:pPrChange w:id="542" w:author="Michael Connor" w:date="2014-01-22T17:17:00Z">
          <w:pPr/>
        </w:pPrChange>
      </w:pPr>
      <w:r>
        <w:t>"What are you guys doing on my computer?" (20, 456)</w:t>
      </w:r>
    </w:p>
    <w:p w:rsidR="00E47C6C" w:rsidRDefault="00E47C6C" w:rsidP="005C7F43">
      <w:pPr>
        <w:spacing w:line="480" w:lineRule="auto"/>
        <w:pPrChange w:id="543" w:author="Michael Connor" w:date="2014-01-22T17:17:00Z">
          <w:pPr/>
        </w:pPrChange>
      </w:pPr>
      <w:r>
        <w:t>"What were you doing? Exposing yourself to some creep on your webcam. He took a video-capture of it, now it's all over the net." (20, 456)</w:t>
      </w:r>
    </w:p>
    <w:p w:rsidR="00E47C6C" w:rsidRDefault="00E47C6C" w:rsidP="005C7F43">
      <w:pPr>
        <w:spacing w:line="480" w:lineRule="auto"/>
        <w:pPrChange w:id="544" w:author="Michael Connor" w:date="2014-01-22T17:17:00Z">
          <w:pPr/>
        </w:pPrChange>
      </w:pPr>
      <w:r>
        <w:t>"They're online computer game weapons." (20, 456)</w:t>
      </w:r>
    </w:p>
    <w:p w:rsidR="00E47C6C" w:rsidRDefault="00E47C6C" w:rsidP="005C7F43">
      <w:pPr>
        <w:spacing w:line="480" w:lineRule="auto"/>
        <w:pPrChange w:id="545" w:author="Michael Connor" w:date="2014-01-22T17:17:00Z">
          <w:pPr/>
        </w:pPrChange>
      </w:pPr>
      <w:r>
        <w:t>"This boy Moot's been running his blog through a server in Romania." (20, 456)</w:t>
      </w:r>
    </w:p>
    <w:p w:rsidR="00E47C6C" w:rsidRDefault="00E47C6C" w:rsidP="005C7F43">
      <w:pPr>
        <w:spacing w:line="480" w:lineRule="auto"/>
        <w:pPrChange w:id="546" w:author="Michael Connor" w:date="2014-01-22T17:17:00Z">
          <w:pPr/>
        </w:pPrChange>
      </w:pPr>
      <w:r>
        <w:t>"Have you checked the internet lately? It's filled with videos of dumb kids blowing up crap with pipe bombs." (20, 456)</w:t>
      </w:r>
    </w:p>
    <w:p w:rsidR="00E47C6C" w:rsidRDefault="00E47C6C" w:rsidP="005C7F43">
      <w:pPr>
        <w:spacing w:line="480" w:lineRule="auto"/>
        <w:pPrChange w:id="547" w:author="Michael Connor" w:date="2014-01-22T17:17:00Z">
          <w:pPr/>
        </w:pPrChange>
      </w:pPr>
      <w:r>
        <w:t>"I also ask that you authorize me to seize all computers that are found on the school's premises." (20, 456)</w:t>
      </w:r>
    </w:p>
    <w:p w:rsidR="00E47C6C" w:rsidRPr="000A68FB" w:rsidRDefault="00E47C6C" w:rsidP="005C7F43">
      <w:pPr>
        <w:spacing w:line="480" w:lineRule="auto"/>
        <w:rPr>
          <w:b/>
          <w:sz w:val="48"/>
          <w:szCs w:val="48"/>
        </w:rPr>
        <w:pPrChange w:id="548" w:author="Michael Connor" w:date="2014-01-22T17:17:00Z">
          <w:pPr/>
        </w:pPrChange>
      </w:pPr>
      <w:r>
        <w:t>"I was conducting a computer reading program and this one student was on a game site." (20, 456)</w:t>
      </w:r>
      <w:r>
        <w:br w:type="column"/>
      </w:r>
      <w:r w:rsidRPr="000A68FB">
        <w:rPr>
          <w:b/>
          <w:sz w:val="48"/>
          <w:szCs w:val="48"/>
        </w:rPr>
        <w:t>A NOTE ON COPYRIGHT</w:t>
      </w:r>
    </w:p>
    <w:p w:rsidR="00E47C6C" w:rsidRDefault="00E47C6C" w:rsidP="005C7F43">
      <w:pPr>
        <w:spacing w:line="480" w:lineRule="auto"/>
        <w:pPrChange w:id="549" w:author="Michael Connor" w:date="2014-01-22T17:17:00Z">
          <w:pPr/>
        </w:pPrChange>
      </w:pPr>
    </w:p>
    <w:p w:rsidR="00E47C6C" w:rsidRDefault="00E47C6C" w:rsidP="005C7F43">
      <w:pPr>
        <w:spacing w:line="480" w:lineRule="auto"/>
        <w:pPrChange w:id="550" w:author="Michael Connor" w:date="2014-01-22T17:17:00Z">
          <w:pPr/>
        </w:pPrChange>
      </w:pPr>
      <w:r>
        <w:t>All images in this book, with the exception of a few charts, are copyright NBC/Universal. While falling under fair use, if you enjoy these images from the show I encourage you to buy the DVDs and gather your own data!</w:t>
      </w:r>
    </w:p>
    <w:p w:rsidR="00E47C6C" w:rsidRDefault="00E47C6C" w:rsidP="005C7F43">
      <w:pPr>
        <w:spacing w:line="480" w:lineRule="auto"/>
        <w:pPrChange w:id="551" w:author="Michael Connor" w:date="2014-01-22T17:17:00Z">
          <w:pPr/>
        </w:pPrChange>
      </w:pPr>
    </w:p>
    <w:p w:rsidR="00E47C6C" w:rsidRDefault="00E47C6C" w:rsidP="005C7F43">
      <w:pPr>
        <w:spacing w:line="480" w:lineRule="auto"/>
        <w:pPrChange w:id="552" w:author="Michael Connor" w:date="2014-01-22T17:17:00Z">
          <w:pPr/>
        </w:pPrChange>
      </w:pPr>
      <w:r>
        <w:t>The project blog contains many more images than are printed in this book, approximately 2,550 screenshots</w:t>
      </w:r>
      <w:r w:rsidR="009012C4">
        <w:t xml:space="preserve"> (curated from a total of around 11,000 images)</w:t>
      </w:r>
      <w:r w:rsidR="0077412E">
        <w:t xml:space="preserve"> to be released over the course of 2014-15</w:t>
      </w:r>
      <w:r>
        <w:t xml:space="preserve">. This may seem like a lot, but since the show’s total length is </w:t>
      </w:r>
      <w:r w:rsidRPr="000E7CBD">
        <w:t>1</w:t>
      </w:r>
      <w:r>
        <w:t>,</w:t>
      </w:r>
      <w:r w:rsidRPr="000E7CBD">
        <w:t>149</w:t>
      </w:r>
      <w:r>
        <w:t>,</w:t>
      </w:r>
      <w:r w:rsidRPr="000E7CBD">
        <w:t>120</w:t>
      </w:r>
      <w:r>
        <w:t xml:space="preserve"> seconds, if multiplied by the standard video frame-rate of 29.97 frames/second the blog contains only 0.007% of the show’s content. By comparison, that </w:t>
      </w:r>
      <w:r w:rsidR="0077412E">
        <w:t xml:space="preserve">is </w:t>
      </w:r>
      <w:r>
        <w:t>equivalent to taking a ½-</w:t>
      </w:r>
      <w:r w:rsidR="0077412E">
        <w:t>second clip from a feature film.</w:t>
      </w:r>
    </w:p>
    <w:p w:rsidR="00E47C6C" w:rsidRDefault="00E47C6C" w:rsidP="005C7F43">
      <w:pPr>
        <w:spacing w:line="480" w:lineRule="auto"/>
        <w:pPrChange w:id="553" w:author="Michael Connor" w:date="2014-01-22T17:17:00Z">
          <w:pPr/>
        </w:pPrChange>
      </w:pPr>
    </w:p>
    <w:p w:rsidR="007F4012" w:rsidRPr="00927626" w:rsidRDefault="00E47C6C" w:rsidP="005C7F43">
      <w:pPr>
        <w:spacing w:line="480" w:lineRule="auto"/>
        <w:rPr>
          <w:b/>
          <w:sz w:val="48"/>
          <w:szCs w:val="48"/>
        </w:rPr>
        <w:pPrChange w:id="554" w:author="Michael Connor" w:date="2014-01-22T17:17:00Z">
          <w:pPr/>
        </w:pPrChange>
      </w:pPr>
      <w:r>
        <w:t>All other content, including the text of this book, are released under a Creative Commons Non-Commercial, Attribution, Share-Alike license – feel free to use but please let me know.</w:t>
      </w:r>
      <w:r w:rsidR="0032423A">
        <w:br w:type="column"/>
      </w:r>
      <w:r w:rsidR="00927626">
        <w:rPr>
          <w:b/>
          <w:sz w:val="48"/>
          <w:szCs w:val="48"/>
        </w:rPr>
        <w:t>NOTES</w:t>
      </w:r>
    </w:p>
    <w:sectPr w:rsidR="007F4012" w:rsidRPr="00927626" w:rsidSect="003A71BC">
      <w:endnotePr>
        <w:numFmt w:val="decimal"/>
      </w:endnotePr>
      <w:pgSz w:w="12240" w:h="15840"/>
      <w:pgMar w:top="1440" w:right="1800" w:bottom="1440" w:left="180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5" w:author="Michael Connor" w:date="2014-01-22T17:21:00Z" w:initials="MC">
    <w:p w:rsidR="004F507A" w:rsidRDefault="004F507A">
      <w:pPr>
        <w:pStyle w:val="CommentText"/>
      </w:pPr>
      <w:r>
        <w:rPr>
          <w:rStyle w:val="CommentReference"/>
        </w:rPr>
        <w:annotationRef/>
      </w:r>
      <w:r>
        <w:rPr>
          <w:rStyle w:val="CommentReference"/>
        </w:rPr>
        <w:t>Since the chronology is vague here again, just leave it out</w:t>
      </w:r>
    </w:p>
  </w:comment>
  <w:comment w:id="72" w:author="Michael Connor" w:date="2014-01-22T17:26:00Z" w:initials="MC">
    <w:p w:rsidR="004F507A" w:rsidRDefault="004F507A">
      <w:pPr>
        <w:pStyle w:val="CommentText"/>
      </w:pPr>
      <w:r>
        <w:rPr>
          <w:rStyle w:val="CommentReference"/>
        </w:rPr>
        <w:annotationRef/>
      </w:r>
      <w:r>
        <w:t xml:space="preserve">There was a grammatical issue with the clause I deleted ("as any projects start" implies that "the project" will be the subject, not "I" or "the cycle"), but also it seems unnecessary </w:t>
      </w:r>
    </w:p>
  </w:comment>
  <w:comment w:id="78" w:author="Michael Connor" w:date="2014-01-22T17:19:00Z" w:initials="MC">
    <w:p w:rsidR="004F507A" w:rsidRDefault="004F507A">
      <w:pPr>
        <w:pStyle w:val="CommentText"/>
      </w:pPr>
      <w:r>
        <w:rPr>
          <w:rStyle w:val="CommentReference"/>
        </w:rPr>
        <w:annotationRef/>
      </w:r>
      <w:proofErr w:type="gramStart"/>
      <w:r>
        <w:t>keep</w:t>
      </w:r>
      <w:proofErr w:type="gramEnd"/>
      <w:r>
        <w:t xml:space="preserve"> it factual here</w:t>
      </w:r>
    </w:p>
    <w:p w:rsidR="004F507A" w:rsidRDefault="004F507A">
      <w:pPr>
        <w:pStyle w:val="CommentText"/>
      </w:pPr>
    </w:p>
  </w:comment>
  <w:comment w:id="88" w:author="Michael Connor" w:date="2014-01-22T17:21:00Z" w:initials="MC">
    <w:p w:rsidR="004F507A" w:rsidRDefault="004F507A">
      <w:pPr>
        <w:pStyle w:val="CommentText"/>
      </w:pPr>
      <w:r>
        <w:rPr>
          <w:rStyle w:val="CommentReference"/>
        </w:rPr>
        <w:annotationRef/>
      </w:r>
      <w:proofErr w:type="gramStart"/>
      <w:r>
        <w:t>adverbial</w:t>
      </w:r>
      <w:proofErr w:type="gramEnd"/>
      <w:r>
        <w:t xml:space="preserve"> clause needs comma</w:t>
      </w:r>
    </w:p>
  </w:comment>
  <w:comment w:id="92" w:author="Michael Connor" w:date="2014-01-22T17:28:00Z" w:initials="MC">
    <w:p w:rsidR="004F507A" w:rsidRDefault="004F507A">
      <w:pPr>
        <w:pStyle w:val="CommentText"/>
      </w:pPr>
      <w:r>
        <w:rPr>
          <w:rStyle w:val="CommentReference"/>
        </w:rPr>
        <w:annotationRef/>
      </w:r>
      <w:r>
        <w:t xml:space="preserve">I see what you're doing with mirror, but here it reads as an overemphasis on  </w:t>
      </w:r>
    </w:p>
  </w:comment>
  <w:comment w:id="122" w:author="Michael Connor" w:date="2014-01-22T17:34:00Z" w:initials="MC">
    <w:p w:rsidR="004F507A" w:rsidRDefault="004F507A">
      <w:pPr>
        <w:pStyle w:val="CommentText"/>
      </w:pPr>
      <w:r>
        <w:rPr>
          <w:rStyle w:val="CommentReference"/>
        </w:rPr>
        <w:annotationRef/>
      </w:r>
      <w:r>
        <w:t xml:space="preserve"> </w:t>
      </w:r>
      <w:proofErr w:type="gramStart"/>
      <w:r>
        <w:t>match</w:t>
      </w:r>
      <w:proofErr w:type="gramEnd"/>
      <w:r>
        <w:t xml:space="preserve"> the syntax of the items in this list</w:t>
      </w:r>
    </w:p>
  </w:comment>
  <w:comment w:id="209" w:author="Michael Connor" w:date="2014-01-22T17:49:00Z" w:initials="MC">
    <w:p w:rsidR="004F507A" w:rsidRDefault="004F507A">
      <w:pPr>
        <w:pStyle w:val="CommentText"/>
      </w:pPr>
      <w:r>
        <w:rPr>
          <w:rStyle w:val="CommentReference"/>
        </w:rPr>
        <w:annotationRef/>
      </w:r>
      <w:r>
        <w:t>I would argue that it was an aftereffect of the dot com crash – I remember SXSW in 2002 being so depressing for industry types, everyone thought the internet was over, it was great for online culture (briefly) but I imagine would be reflected in declining ubiquity in a show like L&amp;O. interestingly I think this trend is reflected in your quotes too</w:t>
      </w:r>
    </w:p>
    <w:p w:rsidR="004F507A" w:rsidRDefault="004F507A">
      <w:pPr>
        <w:pStyle w:val="CommentText"/>
      </w:pP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507A" w:rsidRDefault="004F507A" w:rsidP="0032423A">
      <w:r>
        <w:separator/>
      </w:r>
    </w:p>
  </w:endnote>
  <w:endnote w:type="continuationSeparator" w:id="0">
    <w:p w:rsidR="004F507A" w:rsidRDefault="004F507A" w:rsidP="0032423A">
      <w:r>
        <w:continuationSeparator/>
      </w:r>
    </w:p>
  </w:endnote>
  <w:endnote w:id="1">
    <w:p w:rsidR="004F507A" w:rsidRDefault="004F507A" w:rsidP="0032423A"/>
    <w:p w:rsidR="004F507A" w:rsidRPr="00DC3E4D" w:rsidRDefault="004F507A" w:rsidP="0032423A">
      <w:r w:rsidRPr="00DC3E4D">
        <w:rPr>
          <w:rStyle w:val="EndnoteReference"/>
        </w:rPr>
        <w:endnoteRef/>
      </w:r>
      <w:r w:rsidRPr="00DC3E4D">
        <w:t xml:space="preserve"> While </w:t>
      </w:r>
      <w:r w:rsidRPr="00DC3E4D">
        <w:rPr>
          <w:i/>
        </w:rPr>
        <w:t>Law &amp; Order</w:t>
      </w:r>
      <w:r w:rsidRPr="00DC3E4D">
        <w:t xml:space="preserve"> ran for the same number of seasons as </w:t>
      </w:r>
      <w:proofErr w:type="spellStart"/>
      <w:r w:rsidRPr="00DC3E4D">
        <w:rPr>
          <w:i/>
        </w:rPr>
        <w:t>Gunsmoke</w:t>
      </w:r>
      <w:proofErr w:type="spellEnd"/>
      <w:r w:rsidRPr="00DC3E4D">
        <w:t xml:space="preserve">, it is worth noting that </w:t>
      </w:r>
      <w:proofErr w:type="spellStart"/>
      <w:r w:rsidRPr="00DC3E4D">
        <w:rPr>
          <w:i/>
        </w:rPr>
        <w:t>Gunsmoke</w:t>
      </w:r>
      <w:proofErr w:type="spellEnd"/>
      <w:r w:rsidRPr="00DC3E4D">
        <w:t xml:space="preserve"> produced 635 episodes, compared to </w:t>
      </w:r>
      <w:r w:rsidRPr="00DC3E4D">
        <w:rPr>
          <w:i/>
        </w:rPr>
        <w:t xml:space="preserve">Law &amp; Order’s </w:t>
      </w:r>
      <w:r>
        <w:t xml:space="preserve">456. The only show to run longer than </w:t>
      </w:r>
      <w:proofErr w:type="spellStart"/>
      <w:r>
        <w:rPr>
          <w:i/>
        </w:rPr>
        <w:t>Gunsmoke</w:t>
      </w:r>
      <w:proofErr w:type="spellEnd"/>
      <w:r>
        <w:t xml:space="preserve"> is </w:t>
      </w:r>
      <w:r>
        <w:rPr>
          <w:i/>
        </w:rPr>
        <w:t>The Simpsons</w:t>
      </w:r>
      <w:r>
        <w:t>, which at the time of writing has produced 25 seasons and 540 episodes.</w:t>
      </w:r>
      <w:ins w:id="13" w:author="Michael Connor" w:date="2014-01-22T17:52:00Z">
        <w:r>
          <w:t xml:space="preserve"> </w:t>
        </w:r>
        <w:proofErr w:type="gramStart"/>
        <w:r>
          <w:rPr>
            <w:b/>
          </w:rPr>
          <w:t xml:space="preserve">Longer than both </w:t>
        </w:r>
        <w:proofErr w:type="spellStart"/>
        <w:r>
          <w:rPr>
            <w:b/>
          </w:rPr>
          <w:t>gunsmoke</w:t>
        </w:r>
        <w:proofErr w:type="spellEnd"/>
        <w:r>
          <w:rPr>
            <w:b/>
          </w:rPr>
          <w:t xml:space="preserve"> and law &amp; order?</w:t>
        </w:r>
        <w:proofErr w:type="gramEnd"/>
        <w:r>
          <w:rPr>
            <w:b/>
          </w:rPr>
          <w:t xml:space="preserve"> Not as many episodes </w:t>
        </w:r>
        <w:proofErr w:type="spellStart"/>
        <w:r>
          <w:rPr>
            <w:b/>
          </w:rPr>
          <w:t>tho</w:t>
        </w:r>
        <w:proofErr w:type="spellEnd"/>
        <w:r>
          <w:rPr>
            <w:b/>
          </w:rPr>
          <w:t xml:space="preserve"> right? </w:t>
        </w:r>
      </w:ins>
      <w:r w:rsidRPr="00DC3E4D">
        <w:br/>
      </w:r>
    </w:p>
  </w:endnote>
  <w:endnote w:id="2">
    <w:p w:rsidR="004F507A" w:rsidRPr="00F9778F" w:rsidDel="00DC588B" w:rsidRDefault="004F507A">
      <w:pPr>
        <w:pStyle w:val="EndnoteText"/>
        <w:rPr>
          <w:del w:id="16" w:author="Michael Connor" w:date="2014-01-22T16:50:00Z"/>
          <w:sz w:val="20"/>
          <w:szCs w:val="20"/>
        </w:rPr>
      </w:pPr>
      <w:del w:id="17" w:author="Michael Connor" w:date="2014-01-22T16:50:00Z">
        <w:r w:rsidDel="00DC588B">
          <w:rPr>
            <w:rStyle w:val="EndnoteReference"/>
          </w:rPr>
          <w:endnoteRef/>
        </w:r>
        <w:r w:rsidDel="00DC588B">
          <w:delText xml:space="preserve"> </w:delText>
        </w:r>
        <w:r w:rsidRPr="00F9778F" w:rsidDel="00DC588B">
          <w:rPr>
            <w:sz w:val="20"/>
            <w:szCs w:val="20"/>
          </w:rPr>
          <w:delText>T</w:delText>
        </w:r>
        <w:r w:rsidDel="00DC588B">
          <w:rPr>
            <w:sz w:val="20"/>
            <w:szCs w:val="20"/>
          </w:rPr>
          <w:delText xml:space="preserve">he characteristic and variously </w:delText>
        </w:r>
        <w:r w:rsidRPr="00F9778F" w:rsidDel="00DC588B">
          <w:rPr>
            <w:sz w:val="20"/>
            <w:szCs w:val="20"/>
          </w:rPr>
          <w:delText>described “</w:delText>
        </w:r>
        <w:r w:rsidDel="00DC588B">
          <w:rPr>
            <w:sz w:val="20"/>
            <w:szCs w:val="20"/>
          </w:rPr>
          <w:delText>dun-</w:delText>
        </w:r>
        <w:r w:rsidRPr="00F9778F" w:rsidDel="00DC588B">
          <w:rPr>
            <w:sz w:val="20"/>
            <w:szCs w:val="20"/>
          </w:rPr>
          <w:delText>dun</w:delText>
        </w:r>
        <w:r w:rsidDel="00DC588B">
          <w:rPr>
            <w:sz w:val="20"/>
            <w:szCs w:val="20"/>
          </w:rPr>
          <w:delText>!</w:delText>
        </w:r>
        <w:r w:rsidRPr="00F9778F" w:rsidDel="00DC588B">
          <w:rPr>
            <w:sz w:val="20"/>
            <w:szCs w:val="20"/>
          </w:rPr>
          <w:delText>” sound</w:delText>
        </w:r>
        <w:r w:rsidDel="00DC588B">
          <w:rPr>
            <w:sz w:val="20"/>
            <w:szCs w:val="20"/>
          </w:rPr>
          <w:delText xml:space="preserve"> effect</w:delText>
        </w:r>
        <w:r w:rsidRPr="00F9778F" w:rsidDel="00DC588B">
          <w:rPr>
            <w:sz w:val="20"/>
            <w:szCs w:val="20"/>
          </w:rPr>
          <w:delText xml:space="preserve"> was created by series composer Mike Post. The sound was made from “an amalgamation of nearly a dozen sounds, including an actual gavel, a jail door slamming, and five hundred Japanese monks walking across a hardwood floor.”</w:delText>
        </w:r>
        <w:r w:rsidRPr="00F9778F" w:rsidDel="00DC588B">
          <w:rPr>
            <w:sz w:val="20"/>
            <w:szCs w:val="20"/>
          </w:rPr>
          <w:br/>
        </w:r>
        <w:r w:rsidDel="00DC588B">
          <w:fldChar w:fldCharType="begin"/>
        </w:r>
        <w:r w:rsidDel="00DC588B">
          <w:delInstrText>HYPERLINK "http://en.wikipedia.org/wiki/Law_%26_Order" \l "Music_and_sound_effects"</w:delInstrText>
        </w:r>
        <w:r w:rsidDel="00DC588B">
          <w:fldChar w:fldCharType="separate"/>
        </w:r>
        <w:r w:rsidRPr="00F9778F" w:rsidDel="00DC588B">
          <w:rPr>
            <w:rStyle w:val="Hyperlink"/>
            <w:sz w:val="20"/>
            <w:szCs w:val="20"/>
          </w:rPr>
          <w:delText>http://en.wikipedia.org/wiki/Law_%26_Order#Music_and_sound_effects</w:delText>
        </w:r>
        <w:r w:rsidDel="00DC588B">
          <w:fldChar w:fldCharType="end"/>
        </w:r>
      </w:del>
    </w:p>
    <w:p w:rsidR="004F507A" w:rsidDel="00DC588B" w:rsidRDefault="004F507A">
      <w:pPr>
        <w:pStyle w:val="EndnoteText"/>
        <w:rPr>
          <w:del w:id="18" w:author="Michael Connor" w:date="2014-01-22T16:50:00Z"/>
        </w:rPr>
      </w:pPr>
    </w:p>
  </w:endnote>
  <w:endnote w:id="3">
    <w:p w:rsidR="004F507A" w:rsidRPr="00F9778F" w:rsidRDefault="004F507A" w:rsidP="00DC588B">
      <w:pPr>
        <w:pStyle w:val="EndnoteText"/>
        <w:numPr>
          <w:ins w:id="20" w:author="Michael Connor" w:date="2014-01-22T16:50:00Z"/>
        </w:numPr>
        <w:rPr>
          <w:ins w:id="21" w:author="Michael Connor" w:date="2014-01-22T16:50:00Z"/>
          <w:sz w:val="20"/>
          <w:szCs w:val="20"/>
        </w:rPr>
      </w:pPr>
      <w:ins w:id="22" w:author="Michael Connor" w:date="2014-01-22T16:50:00Z">
        <w:r>
          <w:rPr>
            <w:rStyle w:val="EndnoteReference"/>
          </w:rPr>
          <w:endnoteRef/>
        </w:r>
        <w:r>
          <w:t xml:space="preserve"> </w:t>
        </w:r>
        <w:proofErr w:type="gramStart"/>
        <w:r w:rsidRPr="00F9778F">
          <w:rPr>
            <w:sz w:val="20"/>
            <w:szCs w:val="20"/>
          </w:rPr>
          <w:t>T</w:t>
        </w:r>
        <w:r>
          <w:rPr>
            <w:sz w:val="20"/>
            <w:szCs w:val="20"/>
          </w:rPr>
          <w:t xml:space="preserve">he characteristic and variously </w:t>
        </w:r>
        <w:r w:rsidRPr="00F9778F">
          <w:rPr>
            <w:sz w:val="20"/>
            <w:szCs w:val="20"/>
          </w:rPr>
          <w:t>described “</w:t>
        </w:r>
        <w:r>
          <w:rPr>
            <w:sz w:val="20"/>
            <w:szCs w:val="20"/>
          </w:rPr>
          <w:t>dun-</w:t>
        </w:r>
        <w:r w:rsidRPr="00F9778F">
          <w:rPr>
            <w:sz w:val="20"/>
            <w:szCs w:val="20"/>
          </w:rPr>
          <w:t>dun</w:t>
        </w:r>
        <w:r>
          <w:rPr>
            <w:sz w:val="20"/>
            <w:szCs w:val="20"/>
          </w:rPr>
          <w:t>!</w:t>
        </w:r>
        <w:r w:rsidRPr="00F9778F">
          <w:rPr>
            <w:sz w:val="20"/>
            <w:szCs w:val="20"/>
          </w:rPr>
          <w:t>” sound</w:t>
        </w:r>
        <w:r>
          <w:rPr>
            <w:sz w:val="20"/>
            <w:szCs w:val="20"/>
          </w:rPr>
          <w:t xml:space="preserve"> effect</w:t>
        </w:r>
        <w:r w:rsidRPr="00F9778F">
          <w:rPr>
            <w:sz w:val="20"/>
            <w:szCs w:val="20"/>
          </w:rPr>
          <w:t xml:space="preserve"> was created by series composer Mike Post</w:t>
        </w:r>
        <w:proofErr w:type="gramEnd"/>
        <w:r w:rsidRPr="00F9778F">
          <w:rPr>
            <w:sz w:val="20"/>
            <w:szCs w:val="20"/>
          </w:rPr>
          <w:t>. The sound was made from “an amalgamation of nearly a dozen sounds, including an actual gavel, a jail door slamming, and five hundred Japanese monks walking across a hardwood floor.”</w:t>
        </w:r>
        <w:r w:rsidRPr="00F9778F">
          <w:rPr>
            <w:sz w:val="20"/>
            <w:szCs w:val="20"/>
          </w:rPr>
          <w:br/>
        </w:r>
        <w:r>
          <w:fldChar w:fldCharType="begin"/>
        </w:r>
        <w:r>
          <w:instrText>HYPERLINK "http://en.wikipedia.org/wiki/Law_%26_Order" \l "Music_and_sound_effects"</w:instrText>
        </w:r>
        <w:r>
          <w:fldChar w:fldCharType="separate"/>
        </w:r>
        <w:r w:rsidRPr="00F9778F">
          <w:rPr>
            <w:rStyle w:val="Hyperlink"/>
            <w:sz w:val="20"/>
            <w:szCs w:val="20"/>
          </w:rPr>
          <w:t>http://en.wikipedia.org/wiki/Law_%26_Order#Music_and_sound_effects</w:t>
        </w:r>
        <w:r>
          <w:fldChar w:fldCharType="end"/>
        </w:r>
      </w:ins>
    </w:p>
    <w:p w:rsidR="004F507A" w:rsidRDefault="004F507A" w:rsidP="00DC588B">
      <w:pPr>
        <w:pStyle w:val="EndnoteText"/>
        <w:numPr>
          <w:ins w:id="23" w:author="Michael Connor" w:date="2014-01-22T16:50:00Z"/>
        </w:numPr>
        <w:rPr>
          <w:ins w:id="24" w:author="Michael Connor" w:date="2014-01-22T16:50:00Z"/>
        </w:rPr>
      </w:pPr>
    </w:p>
  </w:endnote>
  <w:endnote w:id="4">
    <w:p w:rsidR="004F507A" w:rsidRPr="00DC3E4D" w:rsidRDefault="004F507A" w:rsidP="0032423A">
      <w:pPr>
        <w:pStyle w:val="EndnoteText"/>
        <w:rPr>
          <w:sz w:val="20"/>
          <w:szCs w:val="20"/>
        </w:rPr>
      </w:pPr>
      <w:r w:rsidRPr="00A3723F">
        <w:rPr>
          <w:rStyle w:val="EndnoteReference"/>
          <w:sz w:val="20"/>
          <w:szCs w:val="20"/>
        </w:rPr>
        <w:endnoteRef/>
      </w:r>
      <w:r w:rsidRPr="00A3723F">
        <w:rPr>
          <w:sz w:val="20"/>
          <w:szCs w:val="20"/>
        </w:rPr>
        <w:t xml:space="preserve"> For a quick introduction to the idea of “binge-watching</w:t>
      </w:r>
      <w:ins w:id="31" w:author="Michael Connor" w:date="2014-01-22T17:52:00Z">
        <w:r>
          <w:rPr>
            <w:sz w:val="20"/>
            <w:szCs w:val="20"/>
          </w:rPr>
          <w:t>,</w:t>
        </w:r>
      </w:ins>
      <w:r w:rsidRPr="00A3723F">
        <w:rPr>
          <w:sz w:val="20"/>
          <w:szCs w:val="20"/>
        </w:rPr>
        <w:t>”</w:t>
      </w:r>
      <w:del w:id="32" w:author="Michael Connor" w:date="2014-01-22T17:52:00Z">
        <w:r w:rsidRPr="00A3723F" w:rsidDel="004F507A">
          <w:rPr>
            <w:sz w:val="20"/>
            <w:szCs w:val="20"/>
          </w:rPr>
          <w:delText>,</w:delText>
        </w:r>
      </w:del>
      <w:r w:rsidRPr="00A3723F">
        <w:rPr>
          <w:sz w:val="20"/>
          <w:szCs w:val="20"/>
        </w:rPr>
        <w:t xml:space="preserve"> including an analysis from Netflix, see th</w:t>
      </w:r>
      <w:r w:rsidRPr="00DC3E4D">
        <w:rPr>
          <w:sz w:val="20"/>
          <w:szCs w:val="20"/>
        </w:rPr>
        <w:t>is Wall Street Journal article:</w:t>
      </w:r>
      <w:r w:rsidRPr="00DC3E4D">
        <w:rPr>
          <w:sz w:val="20"/>
          <w:szCs w:val="20"/>
        </w:rPr>
        <w:br/>
      </w:r>
      <w:hyperlink r:id="rId1" w:history="1">
        <w:r w:rsidRPr="00DC3E4D">
          <w:rPr>
            <w:rStyle w:val="Hyperlink"/>
            <w:sz w:val="20"/>
            <w:szCs w:val="20"/>
          </w:rPr>
          <w:t>http://online.wsj.com/news/articles/SB10001424052702303932504579254031017586624</w:t>
        </w:r>
      </w:hyperlink>
    </w:p>
    <w:p w:rsidR="004F507A" w:rsidRPr="00DC3E4D" w:rsidRDefault="004F507A" w:rsidP="0032423A">
      <w:pPr>
        <w:pStyle w:val="EndnoteText"/>
        <w:rPr>
          <w:sz w:val="20"/>
          <w:szCs w:val="20"/>
        </w:rPr>
      </w:pPr>
    </w:p>
  </w:endnote>
  <w:endnote w:id="5">
    <w:p w:rsidR="004F507A" w:rsidRPr="00DC3E4D" w:rsidDel="005C7F43" w:rsidRDefault="004F507A" w:rsidP="0032423A">
      <w:pPr>
        <w:pStyle w:val="EndnoteText"/>
        <w:rPr>
          <w:del w:id="52" w:author="Michael Connor" w:date="2014-01-22T17:16:00Z"/>
          <w:sz w:val="20"/>
          <w:szCs w:val="20"/>
        </w:rPr>
      </w:pPr>
      <w:del w:id="53" w:author="Michael Connor" w:date="2014-01-22T17:16:00Z">
        <w:r w:rsidRPr="00DC3E4D" w:rsidDel="005C7F43">
          <w:rPr>
            <w:rStyle w:val="EndnoteReference"/>
            <w:sz w:val="20"/>
            <w:szCs w:val="20"/>
          </w:rPr>
          <w:endnoteRef/>
        </w:r>
        <w:r w:rsidRPr="00DC3E4D" w:rsidDel="005C7F43">
          <w:rPr>
            <w:sz w:val="20"/>
            <w:szCs w:val="20"/>
          </w:rPr>
          <w:delText xml:space="preserve"> There are a lot of great moments to be pulled from the show, but a few are worth highlighting:</w:delText>
        </w:r>
      </w:del>
    </w:p>
    <w:p w:rsidR="004F507A" w:rsidRPr="00DC3E4D" w:rsidDel="005C7F43" w:rsidRDefault="004F507A" w:rsidP="0032423A">
      <w:pPr>
        <w:pStyle w:val="EndnoteText"/>
        <w:numPr>
          <w:ilvl w:val="0"/>
          <w:numId w:val="1"/>
          <w:numberingChange w:id="54" w:author="Michael Connor" w:date="2014-01-22T16:43:00Z" w:original="%1:1:0:."/>
        </w:numPr>
        <w:rPr>
          <w:del w:id="55" w:author="Michael Connor" w:date="2014-01-22T17:16:00Z"/>
          <w:sz w:val="20"/>
          <w:szCs w:val="20"/>
        </w:rPr>
      </w:pPr>
      <w:del w:id="56" w:author="Michael Connor" w:date="2014-01-22T17:16:00Z">
        <w:r w:rsidRPr="00DC3E4D" w:rsidDel="005C7F43">
          <w:rPr>
            <w:sz w:val="20"/>
            <w:szCs w:val="20"/>
          </w:rPr>
          <w:delText xml:space="preserve">Detectives on </w:delText>
        </w:r>
        <w:r w:rsidRPr="00DC3E4D" w:rsidDel="005C7F43">
          <w:rPr>
            <w:i/>
            <w:sz w:val="20"/>
            <w:szCs w:val="20"/>
          </w:rPr>
          <w:delText>Law &amp; Order: Criminal Intent</w:delText>
        </w:r>
        <w:r w:rsidRPr="00DC3E4D" w:rsidDel="005C7F43">
          <w:rPr>
            <w:sz w:val="20"/>
            <w:szCs w:val="20"/>
          </w:rPr>
          <w:delText xml:space="preserve"> with a computer and “Yes/No” cards</w:delText>
        </w:r>
        <w:r w:rsidRPr="00DC3E4D" w:rsidDel="005C7F43">
          <w:rPr>
            <w:sz w:val="20"/>
            <w:szCs w:val="20"/>
          </w:rPr>
          <w:br/>
        </w:r>
        <w:r w:rsidDel="005C7F43">
          <w:fldChar w:fldCharType="begin"/>
        </w:r>
        <w:r w:rsidDel="005C7F43">
          <w:delInstrText>HYPERLINK "http://www.jeffreythompson.org/blog/2012/11/02/yesno"</w:delInstrText>
        </w:r>
        <w:r w:rsidDel="005C7F43">
          <w:fldChar w:fldCharType="separate"/>
        </w:r>
        <w:r w:rsidRPr="00DC3E4D" w:rsidDel="005C7F43">
          <w:rPr>
            <w:rStyle w:val="Hyperlink"/>
            <w:sz w:val="20"/>
            <w:szCs w:val="20"/>
          </w:rPr>
          <w:delText>http://www.jeffreythompson.org/blog/2012/11/02/yesno</w:delText>
        </w:r>
        <w:r w:rsidDel="005C7F43">
          <w:fldChar w:fldCharType="end"/>
        </w:r>
        <w:r w:rsidRPr="00DC3E4D" w:rsidDel="005C7F43">
          <w:rPr>
            <w:sz w:val="20"/>
            <w:szCs w:val="20"/>
          </w:rPr>
          <w:br/>
        </w:r>
      </w:del>
    </w:p>
    <w:p w:rsidR="004F507A" w:rsidRPr="00DC3E4D" w:rsidDel="005C7F43" w:rsidRDefault="004F507A" w:rsidP="0032423A">
      <w:pPr>
        <w:pStyle w:val="EndnoteText"/>
        <w:numPr>
          <w:ilvl w:val="0"/>
          <w:numId w:val="1"/>
          <w:numberingChange w:id="57" w:author="Michael Connor" w:date="2014-01-22T16:43:00Z" w:original="%1:2:0:."/>
        </w:numPr>
        <w:rPr>
          <w:del w:id="58" w:author="Michael Connor" w:date="2014-01-22T17:16:00Z"/>
          <w:sz w:val="20"/>
          <w:szCs w:val="20"/>
        </w:rPr>
      </w:pPr>
      <w:del w:id="59" w:author="Michael Connor" w:date="2014-01-22T17:16:00Z">
        <w:r w:rsidRPr="00DC3E4D" w:rsidDel="005C7F43">
          <w:rPr>
            <w:sz w:val="20"/>
            <w:szCs w:val="20"/>
          </w:rPr>
          <w:delText xml:space="preserve">A break from the show’s very definite 3d-person vantage where we literally see through detective Elliot Stabler’s eyes in an episode of </w:delText>
        </w:r>
        <w:r w:rsidRPr="00DC3E4D" w:rsidDel="005C7F43">
          <w:rPr>
            <w:i/>
            <w:sz w:val="20"/>
            <w:szCs w:val="20"/>
          </w:rPr>
          <w:delText>Law &amp; Order: SVU</w:delText>
        </w:r>
        <w:r w:rsidRPr="00DC3E4D" w:rsidDel="005C7F43">
          <w:rPr>
            <w:sz w:val="20"/>
            <w:szCs w:val="20"/>
          </w:rPr>
          <w:br/>
        </w:r>
        <w:r w:rsidDel="005C7F43">
          <w:fldChar w:fldCharType="begin"/>
        </w:r>
        <w:r w:rsidDel="005C7F43">
          <w:delInstrText>HYPERLINK "http://www.jeffreythompson.org/blog/2011/09/08/elliot-stablers-eyes"</w:delInstrText>
        </w:r>
        <w:r w:rsidDel="005C7F43">
          <w:fldChar w:fldCharType="separate"/>
        </w:r>
        <w:r w:rsidRPr="00DC3E4D" w:rsidDel="005C7F43">
          <w:rPr>
            <w:rStyle w:val="Hyperlink"/>
            <w:sz w:val="20"/>
            <w:szCs w:val="20"/>
          </w:rPr>
          <w:delText>http://www.jeffreythompson.org/blog/2011/09/08/elliot-stablers-eyes</w:delText>
        </w:r>
        <w:r w:rsidDel="005C7F43">
          <w:fldChar w:fldCharType="end"/>
        </w:r>
        <w:r w:rsidRPr="00DC3E4D" w:rsidDel="005C7F43">
          <w:rPr>
            <w:sz w:val="20"/>
            <w:szCs w:val="20"/>
          </w:rPr>
          <w:br/>
        </w:r>
      </w:del>
    </w:p>
  </w:endnote>
  <w:endnote w:id="6">
    <w:p w:rsidR="004F507A" w:rsidRPr="00DC3E4D" w:rsidRDefault="004F507A" w:rsidP="005C7F43">
      <w:pPr>
        <w:pStyle w:val="EndnoteText"/>
        <w:numPr>
          <w:ins w:id="61" w:author="Michael Connor" w:date="2014-01-22T17:16:00Z"/>
        </w:numPr>
        <w:rPr>
          <w:ins w:id="62" w:author="Michael Connor" w:date="2014-01-22T17:16:00Z"/>
          <w:sz w:val="20"/>
          <w:szCs w:val="20"/>
        </w:rPr>
      </w:pPr>
      <w:ins w:id="63" w:author="Michael Connor" w:date="2014-01-22T17:16:00Z">
        <w:r w:rsidRPr="00DC3E4D">
          <w:rPr>
            <w:rStyle w:val="EndnoteReference"/>
            <w:sz w:val="20"/>
            <w:szCs w:val="20"/>
          </w:rPr>
          <w:endnoteRef/>
        </w:r>
        <w:r w:rsidRPr="00DC3E4D">
          <w:rPr>
            <w:sz w:val="20"/>
            <w:szCs w:val="20"/>
          </w:rPr>
          <w:t xml:space="preserve"> There are a lot of great moments to be pulled from the show, but a few are worth highlighting:</w:t>
        </w:r>
      </w:ins>
    </w:p>
    <w:p w:rsidR="004F507A" w:rsidRPr="00DC3E4D" w:rsidRDefault="004F507A" w:rsidP="005C7F43">
      <w:pPr>
        <w:pStyle w:val="EndnoteText"/>
        <w:numPr>
          <w:ilvl w:val="0"/>
          <w:numId w:val="1"/>
          <w:ins w:id="64" w:author="Michael Connor" w:date="2014-01-22T17:16:00Z"/>
        </w:numPr>
        <w:rPr>
          <w:ins w:id="65" w:author="Michael Connor" w:date="2014-01-22T17:16:00Z"/>
          <w:sz w:val="20"/>
          <w:szCs w:val="20"/>
        </w:rPr>
      </w:pPr>
      <w:ins w:id="66" w:author="Michael Connor" w:date="2014-01-22T17:16:00Z">
        <w:r w:rsidRPr="00DC3E4D">
          <w:rPr>
            <w:sz w:val="20"/>
            <w:szCs w:val="20"/>
          </w:rPr>
          <w:t xml:space="preserve">Detectives on </w:t>
        </w:r>
        <w:r w:rsidRPr="00DC3E4D">
          <w:rPr>
            <w:i/>
            <w:sz w:val="20"/>
            <w:szCs w:val="20"/>
          </w:rPr>
          <w:t>Law &amp; Order: Criminal Intent</w:t>
        </w:r>
        <w:r w:rsidRPr="00DC3E4D">
          <w:rPr>
            <w:sz w:val="20"/>
            <w:szCs w:val="20"/>
          </w:rPr>
          <w:t xml:space="preserve"> with a computer and “Yes/No” cards</w:t>
        </w:r>
        <w:r w:rsidRPr="00DC3E4D">
          <w:rPr>
            <w:sz w:val="20"/>
            <w:szCs w:val="20"/>
          </w:rPr>
          <w:br/>
        </w:r>
        <w:r>
          <w:fldChar w:fldCharType="begin"/>
        </w:r>
        <w:r>
          <w:instrText>HYPERLINK "http://www.jeffreythompson.org/blog/2012/11/02/yesno"</w:instrText>
        </w:r>
        <w:r>
          <w:fldChar w:fldCharType="separate"/>
        </w:r>
        <w:r w:rsidRPr="00DC3E4D">
          <w:rPr>
            <w:rStyle w:val="Hyperlink"/>
            <w:sz w:val="20"/>
            <w:szCs w:val="20"/>
          </w:rPr>
          <w:t>http://www.jeffreythompson.org/blog/2012/11/02/yesno</w:t>
        </w:r>
        <w:r>
          <w:fldChar w:fldCharType="end"/>
        </w:r>
        <w:r w:rsidRPr="00DC3E4D">
          <w:rPr>
            <w:sz w:val="20"/>
            <w:szCs w:val="20"/>
          </w:rPr>
          <w:br/>
        </w:r>
      </w:ins>
    </w:p>
    <w:p w:rsidR="004F507A" w:rsidRPr="00DC3E4D" w:rsidRDefault="004F507A" w:rsidP="005C7F43">
      <w:pPr>
        <w:pStyle w:val="EndnoteText"/>
        <w:numPr>
          <w:ilvl w:val="0"/>
          <w:numId w:val="1"/>
          <w:ins w:id="67" w:author="Michael Connor" w:date="2014-01-22T17:16:00Z"/>
        </w:numPr>
        <w:rPr>
          <w:ins w:id="68" w:author="Michael Connor" w:date="2014-01-22T17:16:00Z"/>
          <w:sz w:val="20"/>
          <w:szCs w:val="20"/>
        </w:rPr>
      </w:pPr>
      <w:ins w:id="69" w:author="Michael Connor" w:date="2014-01-22T17:16:00Z">
        <w:r w:rsidRPr="00DC3E4D">
          <w:rPr>
            <w:sz w:val="20"/>
            <w:szCs w:val="20"/>
          </w:rPr>
          <w:t xml:space="preserve">A break from the show’s very definite 3d-person vantage where we literally see through detective Elliot </w:t>
        </w:r>
        <w:proofErr w:type="spellStart"/>
        <w:r w:rsidRPr="00DC3E4D">
          <w:rPr>
            <w:sz w:val="20"/>
            <w:szCs w:val="20"/>
          </w:rPr>
          <w:t>Stabler’s</w:t>
        </w:r>
        <w:proofErr w:type="spellEnd"/>
        <w:r w:rsidRPr="00DC3E4D">
          <w:rPr>
            <w:sz w:val="20"/>
            <w:szCs w:val="20"/>
          </w:rPr>
          <w:t xml:space="preserve"> eyes in an episode of </w:t>
        </w:r>
        <w:r w:rsidRPr="00DC3E4D">
          <w:rPr>
            <w:i/>
            <w:sz w:val="20"/>
            <w:szCs w:val="20"/>
          </w:rPr>
          <w:t>Law &amp; Order: SVU</w:t>
        </w:r>
        <w:r w:rsidRPr="00DC3E4D">
          <w:rPr>
            <w:sz w:val="20"/>
            <w:szCs w:val="20"/>
          </w:rPr>
          <w:br/>
        </w:r>
        <w:r>
          <w:fldChar w:fldCharType="begin"/>
        </w:r>
        <w:r>
          <w:instrText>HYPERLINK "http://www.jeffreythompson.org/blog/2011/09/08/elliot-stablers-eyes"</w:instrText>
        </w:r>
        <w:r>
          <w:fldChar w:fldCharType="separate"/>
        </w:r>
        <w:r w:rsidRPr="00DC3E4D">
          <w:rPr>
            <w:rStyle w:val="Hyperlink"/>
            <w:sz w:val="20"/>
            <w:szCs w:val="20"/>
          </w:rPr>
          <w:t>http://www.jeffreythompson.org/blog/2011/09/08/elliot-stablers-eyes</w:t>
        </w:r>
        <w:r>
          <w:fldChar w:fldCharType="end"/>
        </w:r>
        <w:r w:rsidRPr="00DC3E4D">
          <w:rPr>
            <w:sz w:val="20"/>
            <w:szCs w:val="20"/>
          </w:rPr>
          <w:br/>
        </w:r>
      </w:ins>
    </w:p>
  </w:endnote>
  <w:endnote w:id="7">
    <w:p w:rsidR="004F507A" w:rsidRPr="00DC3E4D" w:rsidDel="005C7F43" w:rsidRDefault="004F507A" w:rsidP="0032423A">
      <w:pPr>
        <w:pStyle w:val="EndnoteText"/>
        <w:rPr>
          <w:del w:id="82" w:author="Michael Connor" w:date="2014-01-22T17:19:00Z"/>
          <w:sz w:val="20"/>
          <w:szCs w:val="20"/>
        </w:rPr>
      </w:pPr>
      <w:del w:id="83" w:author="Michael Connor" w:date="2014-01-22T17:19:00Z">
        <w:r w:rsidRPr="00DC3E4D" w:rsidDel="005C7F43">
          <w:rPr>
            <w:rStyle w:val="EndnoteReference"/>
            <w:sz w:val="20"/>
            <w:szCs w:val="20"/>
          </w:rPr>
          <w:endnoteRef/>
        </w:r>
        <w:r w:rsidRPr="00DC3E4D" w:rsidDel="005C7F43">
          <w:rPr>
            <w:sz w:val="20"/>
            <w:szCs w:val="20"/>
          </w:rPr>
          <w:delText xml:space="preserve"> Close to but not </w:delText>
        </w:r>
        <w:r w:rsidRPr="00DC3E4D" w:rsidDel="005C7F43">
          <w:rPr>
            <w:i/>
            <w:sz w:val="20"/>
            <w:szCs w:val="20"/>
          </w:rPr>
          <w:delText>every</w:delText>
        </w:r>
        <w:r w:rsidDel="005C7F43">
          <w:rPr>
            <w:sz w:val="20"/>
            <w:szCs w:val="20"/>
          </w:rPr>
          <w:delText xml:space="preserve"> computer. Computers t</w:delText>
        </w:r>
        <w:r w:rsidRPr="00DC3E4D" w:rsidDel="005C7F43">
          <w:rPr>
            <w:sz w:val="20"/>
            <w:szCs w:val="20"/>
          </w:rPr>
          <w:delText xml:space="preserve">hat appeared onscreen for only a single frame and were blurred or mostly cut off were not captured. See the </w:delText>
        </w:r>
        <w:r w:rsidRPr="00DC3E4D" w:rsidDel="005C7F43">
          <w:rPr>
            <w:i/>
            <w:sz w:val="20"/>
            <w:szCs w:val="20"/>
          </w:rPr>
          <w:delText>Computer Count</w:delText>
        </w:r>
        <w:r w:rsidRPr="00DC3E4D" w:rsidDel="005C7F43">
          <w:rPr>
            <w:sz w:val="20"/>
            <w:szCs w:val="20"/>
          </w:rPr>
          <w:delText xml:space="preserve"> section for an analysis of the frequency of computers in the show.</w:delText>
        </w:r>
        <w:r w:rsidRPr="00DC3E4D" w:rsidDel="005C7F43">
          <w:rPr>
            <w:sz w:val="20"/>
            <w:szCs w:val="20"/>
          </w:rPr>
          <w:br/>
        </w:r>
      </w:del>
    </w:p>
  </w:endnote>
  <w:endnote w:id="8">
    <w:p w:rsidR="004F507A" w:rsidRPr="00DC3E4D" w:rsidRDefault="004F507A" w:rsidP="005C7F43">
      <w:pPr>
        <w:pStyle w:val="EndnoteText"/>
        <w:numPr>
          <w:ins w:id="85" w:author="Michael Connor" w:date="2014-01-22T17:19:00Z"/>
        </w:numPr>
        <w:rPr>
          <w:ins w:id="86" w:author="Michael Connor" w:date="2014-01-22T17:19:00Z"/>
          <w:sz w:val="20"/>
          <w:szCs w:val="20"/>
        </w:rPr>
      </w:pPr>
      <w:ins w:id="87" w:author="Michael Connor" w:date="2014-01-22T17:19:00Z">
        <w:r w:rsidRPr="00DC3E4D">
          <w:rPr>
            <w:rStyle w:val="EndnoteReference"/>
            <w:sz w:val="20"/>
            <w:szCs w:val="20"/>
          </w:rPr>
          <w:endnoteRef/>
        </w:r>
        <w:r w:rsidRPr="00DC3E4D">
          <w:rPr>
            <w:sz w:val="20"/>
            <w:szCs w:val="20"/>
          </w:rPr>
          <w:t xml:space="preserve"> Close to but not </w:t>
        </w:r>
        <w:r w:rsidRPr="00DC3E4D">
          <w:rPr>
            <w:i/>
            <w:sz w:val="20"/>
            <w:szCs w:val="20"/>
          </w:rPr>
          <w:t>every</w:t>
        </w:r>
        <w:r>
          <w:rPr>
            <w:sz w:val="20"/>
            <w:szCs w:val="20"/>
          </w:rPr>
          <w:t xml:space="preserve"> computer. Computers t</w:t>
        </w:r>
        <w:r w:rsidRPr="00DC3E4D">
          <w:rPr>
            <w:sz w:val="20"/>
            <w:szCs w:val="20"/>
          </w:rPr>
          <w:t xml:space="preserve">hat appeared onscreen for only a single frame and were blurred or mostly cut off were not captured. See the </w:t>
        </w:r>
        <w:r w:rsidRPr="00DC3E4D">
          <w:rPr>
            <w:i/>
            <w:sz w:val="20"/>
            <w:szCs w:val="20"/>
          </w:rPr>
          <w:t>Computer Count</w:t>
        </w:r>
        <w:r w:rsidRPr="00DC3E4D">
          <w:rPr>
            <w:sz w:val="20"/>
            <w:szCs w:val="20"/>
          </w:rPr>
          <w:t xml:space="preserve"> section for an analysis of the frequency of computers in the show.</w:t>
        </w:r>
        <w:r w:rsidRPr="00DC3E4D">
          <w:rPr>
            <w:sz w:val="20"/>
            <w:szCs w:val="20"/>
          </w:rPr>
          <w:br/>
        </w:r>
      </w:ins>
    </w:p>
  </w:endnote>
  <w:endnote w:id="9">
    <w:p w:rsidR="004F507A" w:rsidRDefault="004F507A">
      <w:pPr>
        <w:pStyle w:val="EndnoteText"/>
        <w:rPr>
          <w:sz w:val="20"/>
          <w:szCs w:val="20"/>
        </w:rPr>
      </w:pPr>
      <w:r>
        <w:rPr>
          <w:rStyle w:val="EndnoteReference"/>
        </w:rPr>
        <w:endnoteRef/>
      </w:r>
      <w:r>
        <w:t xml:space="preserve"> </w:t>
      </w:r>
      <w:r w:rsidRPr="00BF0EBF">
        <w:rPr>
          <w:sz w:val="20"/>
          <w:szCs w:val="20"/>
        </w:rPr>
        <w:t xml:space="preserve">The first episode of </w:t>
      </w:r>
      <w:r w:rsidRPr="00BF0EBF">
        <w:rPr>
          <w:i/>
          <w:sz w:val="20"/>
          <w:szCs w:val="20"/>
        </w:rPr>
        <w:t>Law &amp; Order</w:t>
      </w:r>
      <w:r w:rsidRPr="00BF0EBF">
        <w:rPr>
          <w:sz w:val="20"/>
          <w:szCs w:val="20"/>
        </w:rPr>
        <w:t xml:space="preserve"> aired</w:t>
      </w:r>
      <w:r>
        <w:rPr>
          <w:sz w:val="20"/>
          <w:szCs w:val="20"/>
        </w:rPr>
        <w:t xml:space="preserve"> just a month before </w:t>
      </w:r>
      <w:proofErr w:type="gramStart"/>
      <w:r>
        <w:rPr>
          <w:sz w:val="20"/>
          <w:szCs w:val="20"/>
        </w:rPr>
        <w:t>internet</w:t>
      </w:r>
      <w:proofErr w:type="gramEnd"/>
      <w:r>
        <w:rPr>
          <w:sz w:val="20"/>
          <w:szCs w:val="20"/>
        </w:rPr>
        <w:t xml:space="preserve"> pioneer Tim Berners-Lee began his work on the World Wide Web while at CERN.</w:t>
      </w:r>
      <w:ins w:id="127" w:author="Michael Connor" w:date="2014-01-22T17:54:00Z">
        <w:r w:rsidR="00F04FBE">
          <w:rPr>
            <w:sz w:val="20"/>
            <w:szCs w:val="20"/>
          </w:rPr>
          <w:t xml:space="preserve"> </w:t>
        </w:r>
        <w:r w:rsidR="00F04FBE">
          <w:rPr>
            <w:b/>
            <w:sz w:val="20"/>
            <w:szCs w:val="20"/>
          </w:rPr>
          <w:t xml:space="preserve">Not technically true </w:t>
        </w:r>
        <w:r w:rsidR="00F04FBE">
          <w:rPr>
            <w:b/>
            <w:sz w:val="20"/>
            <w:szCs w:val="20"/>
          </w:rPr>
          <w:t>–</w:t>
        </w:r>
        <w:r w:rsidR="00F04FBE">
          <w:rPr>
            <w:b/>
            <w:sz w:val="20"/>
            <w:szCs w:val="20"/>
          </w:rPr>
          <w:t xml:space="preserve"> work on the world wide web began in 1989, work on </w:t>
        </w:r>
        <w:proofErr w:type="spellStart"/>
        <w:r w:rsidR="00F04FBE">
          <w:rPr>
            <w:b/>
            <w:sz w:val="20"/>
            <w:szCs w:val="20"/>
          </w:rPr>
          <w:t>httpd</w:t>
        </w:r>
        <w:proofErr w:type="spellEnd"/>
        <w:r w:rsidR="00F04FBE">
          <w:rPr>
            <w:b/>
            <w:sz w:val="20"/>
            <w:szCs w:val="20"/>
          </w:rPr>
          <w:t xml:space="preserve"> and </w:t>
        </w:r>
        <w:proofErr w:type="spellStart"/>
        <w:r w:rsidR="00F04FBE">
          <w:rPr>
            <w:b/>
            <w:sz w:val="20"/>
            <w:szCs w:val="20"/>
          </w:rPr>
          <w:t>WorldWideWeb</w:t>
        </w:r>
        <w:proofErr w:type="spellEnd"/>
        <w:r w:rsidR="00F04FBE">
          <w:rPr>
            <w:b/>
            <w:sz w:val="20"/>
            <w:szCs w:val="20"/>
          </w:rPr>
          <w:t xml:space="preserve"> (specific protocols) in </w:t>
        </w:r>
        <w:proofErr w:type="spellStart"/>
        <w:r w:rsidR="00F04FBE">
          <w:rPr>
            <w:b/>
            <w:sz w:val="20"/>
            <w:szCs w:val="20"/>
          </w:rPr>
          <w:t>oct</w:t>
        </w:r>
        <w:proofErr w:type="spellEnd"/>
        <w:r w:rsidR="00F04FBE">
          <w:rPr>
            <w:b/>
            <w:sz w:val="20"/>
            <w:szCs w:val="20"/>
          </w:rPr>
          <w:t xml:space="preserve"> 1991</w:t>
        </w:r>
      </w:ins>
      <w:r>
        <w:rPr>
          <w:sz w:val="20"/>
          <w:szCs w:val="20"/>
        </w:rPr>
        <w:br/>
      </w:r>
      <w:hyperlink r:id="rId2" w:history="1">
        <w:r w:rsidRPr="00006E07">
          <w:rPr>
            <w:rStyle w:val="Hyperlink"/>
            <w:sz w:val="20"/>
            <w:szCs w:val="20"/>
          </w:rPr>
          <w:t>http://www.w3.org/People/Berners-Lee/Longer.html</w:t>
        </w:r>
      </w:hyperlink>
    </w:p>
    <w:p w:rsidR="004F507A" w:rsidRPr="00BF0EBF" w:rsidRDefault="004F507A">
      <w:pPr>
        <w:pStyle w:val="EndnoteText"/>
      </w:pPr>
    </w:p>
  </w:endnote>
  <w:endnote w:id="10">
    <w:p w:rsidR="004F507A" w:rsidRDefault="004F507A" w:rsidP="0053595E">
      <w:pPr>
        <w:tabs>
          <w:tab w:val="left" w:pos="935"/>
        </w:tabs>
      </w:pPr>
      <w:r>
        <w:rPr>
          <w:rStyle w:val="EndnoteReference"/>
        </w:rPr>
        <w:endnoteRef/>
      </w:r>
      <w:r>
        <w:t xml:space="preserve"> </w:t>
      </w:r>
      <w:r>
        <w:rPr>
          <w:i/>
        </w:rPr>
        <w:t>Law &amp; Order</w:t>
      </w:r>
      <w:r>
        <w:t xml:space="preserve"> is a data set of surprising depth, and merits further analysis from a variety of fronts. Other tactics from other disciplines will yield very different results: a few possibilities include examining how justice, gender, and race are presented in the show, or textual analyses of the scripts for patterns or trends.</w:t>
      </w:r>
    </w:p>
    <w:p w:rsidR="004F507A" w:rsidRDefault="004F507A" w:rsidP="0053595E">
      <w:pPr>
        <w:pStyle w:val="EndnoteText"/>
      </w:pPr>
    </w:p>
  </w:endnote>
  <w:endnote w:id="11">
    <w:p w:rsidR="004F507A" w:rsidRPr="00DC3E4D" w:rsidRDefault="004F507A" w:rsidP="00F95974">
      <w:pPr>
        <w:pStyle w:val="EndnoteText"/>
        <w:rPr>
          <w:sz w:val="20"/>
          <w:szCs w:val="20"/>
        </w:rPr>
      </w:pPr>
      <w:r w:rsidRPr="00DC3E4D">
        <w:rPr>
          <w:rStyle w:val="EndnoteReference"/>
          <w:sz w:val="20"/>
          <w:szCs w:val="20"/>
        </w:rPr>
        <w:endnoteRef/>
      </w:r>
      <w:r w:rsidRPr="00DC3E4D">
        <w:rPr>
          <w:sz w:val="20"/>
          <w:szCs w:val="20"/>
        </w:rPr>
        <w:t xml:space="preserve"> </w:t>
      </w:r>
      <w:r>
        <w:rPr>
          <w:sz w:val="20"/>
          <w:szCs w:val="20"/>
        </w:rPr>
        <w:t xml:space="preserve">Some </w:t>
      </w:r>
      <w:proofErr w:type="gramStart"/>
      <w:r>
        <w:rPr>
          <w:sz w:val="20"/>
          <w:szCs w:val="20"/>
        </w:rPr>
        <w:t>internet</w:t>
      </w:r>
      <w:proofErr w:type="gramEnd"/>
      <w:r>
        <w:rPr>
          <w:sz w:val="20"/>
          <w:szCs w:val="20"/>
        </w:rPr>
        <w:t xml:space="preserve"> sleuthing suggests that the computer is either an IBM Personal System/2 (which definitely appears in episode 2) or is a prop. The unidentified peripheral</w:t>
      </w:r>
      <w:r w:rsidRPr="00DC3E4D">
        <w:rPr>
          <w:sz w:val="20"/>
          <w:szCs w:val="20"/>
        </w:rPr>
        <w:t xml:space="preserve"> </w:t>
      </w:r>
      <w:r>
        <w:rPr>
          <w:sz w:val="20"/>
          <w:szCs w:val="20"/>
        </w:rPr>
        <w:t>remains a mystery</w:t>
      </w:r>
      <w:r w:rsidRPr="00DC3E4D">
        <w:rPr>
          <w:sz w:val="20"/>
          <w:szCs w:val="20"/>
        </w:rPr>
        <w:t xml:space="preserve"> since the first mouse </w:t>
      </w:r>
      <w:r>
        <w:rPr>
          <w:sz w:val="20"/>
          <w:szCs w:val="20"/>
        </w:rPr>
        <w:t>doesn’t appear until season six.</w:t>
      </w:r>
      <w:r w:rsidRPr="00DC3E4D">
        <w:rPr>
          <w:sz w:val="20"/>
          <w:szCs w:val="20"/>
        </w:rPr>
        <w:br/>
      </w:r>
    </w:p>
  </w:endnote>
  <w:endnote w:id="12">
    <w:p w:rsidR="004F507A" w:rsidRDefault="004F507A" w:rsidP="00F95974">
      <w:pPr>
        <w:pStyle w:val="EndnoteText"/>
        <w:rPr>
          <w:sz w:val="20"/>
          <w:szCs w:val="20"/>
        </w:rPr>
      </w:pPr>
      <w:r w:rsidRPr="00DC3E4D">
        <w:rPr>
          <w:rStyle w:val="EndnoteReference"/>
          <w:sz w:val="20"/>
          <w:szCs w:val="20"/>
        </w:rPr>
        <w:endnoteRef/>
      </w:r>
      <w:r w:rsidRPr="00DC3E4D">
        <w:rPr>
          <w:sz w:val="20"/>
          <w:szCs w:val="20"/>
        </w:rPr>
        <w:t xml:space="preserve"> There are some notable exceptions, namely that we see </w:t>
      </w:r>
      <w:r>
        <w:rPr>
          <w:sz w:val="20"/>
          <w:szCs w:val="20"/>
        </w:rPr>
        <w:t>very few</w:t>
      </w:r>
      <w:r w:rsidRPr="00DC3E4D">
        <w:rPr>
          <w:sz w:val="20"/>
          <w:szCs w:val="20"/>
        </w:rPr>
        <w:t xml:space="preserve"> common peripherals like mice and joysticks, or of CD-ROM’s multimedia and interactive content. </w:t>
      </w:r>
      <w:r>
        <w:rPr>
          <w:sz w:val="20"/>
          <w:szCs w:val="20"/>
        </w:rPr>
        <w:t xml:space="preserve">Old-fashioned equipment continues throughout the majority of the show’s run. </w:t>
      </w:r>
      <w:r w:rsidRPr="00DC3E4D">
        <w:rPr>
          <w:sz w:val="20"/>
          <w:szCs w:val="20"/>
        </w:rPr>
        <w:t>This may reflect</w:t>
      </w:r>
      <w:r>
        <w:rPr>
          <w:sz w:val="20"/>
          <w:szCs w:val="20"/>
        </w:rPr>
        <w:t xml:space="preserve"> the limited </w:t>
      </w:r>
      <w:proofErr w:type="gramStart"/>
      <w:r>
        <w:rPr>
          <w:sz w:val="20"/>
          <w:szCs w:val="20"/>
        </w:rPr>
        <w:t>budgets of a large-</w:t>
      </w:r>
      <w:r w:rsidRPr="00DC3E4D">
        <w:rPr>
          <w:sz w:val="20"/>
          <w:szCs w:val="20"/>
        </w:rPr>
        <w:t>city police force</w:t>
      </w:r>
      <w:r>
        <w:rPr>
          <w:sz w:val="20"/>
          <w:szCs w:val="20"/>
        </w:rPr>
        <w:t>,</w:t>
      </w:r>
      <w:r w:rsidRPr="00DC3E4D">
        <w:rPr>
          <w:sz w:val="20"/>
          <w:szCs w:val="20"/>
        </w:rPr>
        <w:t xml:space="preserve"> and in that way is</w:t>
      </w:r>
      <w:proofErr w:type="gramEnd"/>
      <w:r w:rsidRPr="00DC3E4D">
        <w:rPr>
          <w:sz w:val="20"/>
          <w:szCs w:val="20"/>
        </w:rPr>
        <w:t xml:space="preserve"> more accurate, but this seems a conversation worth further investigation.</w:t>
      </w:r>
      <w:r>
        <w:t xml:space="preserve"> </w:t>
      </w:r>
      <w:r>
        <w:rPr>
          <w:sz w:val="20"/>
          <w:szCs w:val="20"/>
        </w:rPr>
        <w:t>Another exception in the opposite direction is,</w:t>
      </w:r>
      <w:r w:rsidRPr="00443B54">
        <w:rPr>
          <w:sz w:val="20"/>
          <w:szCs w:val="20"/>
        </w:rPr>
        <w:t xml:space="preserve"> of course, the occasional indulg</w:t>
      </w:r>
      <w:r>
        <w:rPr>
          <w:sz w:val="20"/>
          <w:szCs w:val="20"/>
        </w:rPr>
        <w:t>ence in “zoom-and-</w:t>
      </w:r>
      <w:r w:rsidRPr="00443B54">
        <w:rPr>
          <w:sz w:val="20"/>
          <w:szCs w:val="20"/>
        </w:rPr>
        <w:t>enhance</w:t>
      </w:r>
      <w:ins w:id="166" w:author="Michael Connor" w:date="2014-01-22T17:55:00Z">
        <w:r w:rsidR="00F04FBE">
          <w:rPr>
            <w:sz w:val="20"/>
            <w:szCs w:val="20"/>
          </w:rPr>
          <w:t>,</w:t>
        </w:r>
      </w:ins>
      <w:r w:rsidRPr="00443B54">
        <w:rPr>
          <w:sz w:val="20"/>
          <w:szCs w:val="20"/>
        </w:rPr>
        <w:t>”</w:t>
      </w:r>
      <w:del w:id="167" w:author="Michael Connor" w:date="2014-01-22T17:55:00Z">
        <w:r w:rsidRPr="00443B54" w:rsidDel="00F04FBE">
          <w:rPr>
            <w:sz w:val="20"/>
            <w:szCs w:val="20"/>
          </w:rPr>
          <w:delText>,</w:delText>
        </w:r>
      </w:del>
      <w:r w:rsidRPr="00443B54">
        <w:rPr>
          <w:sz w:val="20"/>
          <w:szCs w:val="20"/>
        </w:rPr>
        <w:t xml:space="preserve"> which shows up first in season 5, episode 102 and again nine more times in the run of the show.</w:t>
      </w:r>
    </w:p>
    <w:p w:rsidR="004F507A" w:rsidRPr="00E47C6C" w:rsidRDefault="004F507A" w:rsidP="00F95974">
      <w:pPr>
        <w:pStyle w:val="EndnoteText"/>
        <w:rPr>
          <w:sz w:val="20"/>
          <w:szCs w:val="20"/>
        </w:rPr>
      </w:pPr>
    </w:p>
  </w:endnote>
  <w:endnote w:id="13">
    <w:p w:rsidR="004F507A" w:rsidRPr="000E128F" w:rsidRDefault="004F507A">
      <w:pPr>
        <w:pStyle w:val="EndnoteText"/>
        <w:rPr>
          <w:sz w:val="20"/>
          <w:szCs w:val="20"/>
        </w:rPr>
      </w:pPr>
      <w:r>
        <w:rPr>
          <w:rStyle w:val="EndnoteReference"/>
        </w:rPr>
        <w:endnoteRef/>
      </w:r>
      <w:r>
        <w:t xml:space="preserve"> </w:t>
      </w:r>
      <w:r w:rsidRPr="000E128F">
        <w:rPr>
          <w:sz w:val="20"/>
          <w:szCs w:val="20"/>
        </w:rPr>
        <w:t xml:space="preserve">In 2001, 49.1% of Americans were </w:t>
      </w:r>
      <w:proofErr w:type="gramStart"/>
      <w:r w:rsidRPr="000E128F">
        <w:rPr>
          <w:sz w:val="20"/>
          <w:szCs w:val="20"/>
        </w:rPr>
        <w:t>internet</w:t>
      </w:r>
      <w:proofErr w:type="gramEnd"/>
      <w:r w:rsidRPr="000E128F">
        <w:rPr>
          <w:sz w:val="20"/>
          <w:szCs w:val="20"/>
        </w:rPr>
        <w:t xml:space="preserve"> users; by 2002 that number rose to 58.8%.</w:t>
      </w:r>
      <w:r w:rsidRPr="000E128F">
        <w:rPr>
          <w:sz w:val="20"/>
          <w:szCs w:val="20"/>
        </w:rPr>
        <w:br/>
      </w:r>
      <w:hyperlink r:id="rId3" w:anchor="Usage" w:history="1">
        <w:r w:rsidRPr="000E128F">
          <w:rPr>
            <w:rStyle w:val="Hyperlink"/>
            <w:sz w:val="20"/>
            <w:szCs w:val="20"/>
          </w:rPr>
          <w:t>http://en.wikipedia.org/wiki/Internet_in_the_United_States#Usage</w:t>
        </w:r>
      </w:hyperlink>
    </w:p>
    <w:p w:rsidR="004F507A" w:rsidRDefault="004F507A">
      <w:pPr>
        <w:pStyle w:val="EndnoteText"/>
      </w:pPr>
    </w:p>
  </w:endnote>
  <w:endnote w:id="14">
    <w:p w:rsidR="004F507A" w:rsidRPr="001D4808" w:rsidRDefault="004F507A" w:rsidP="00961594">
      <w:pPr>
        <w:pStyle w:val="EndnoteText"/>
      </w:pPr>
      <w:r>
        <w:rPr>
          <w:rStyle w:val="EndnoteReference"/>
        </w:rPr>
        <w:endnoteRef/>
      </w:r>
      <w:r>
        <w:t xml:space="preserve"> </w:t>
      </w:r>
      <w:r w:rsidRPr="001D4808">
        <w:rPr>
          <w:sz w:val="20"/>
          <w:szCs w:val="20"/>
        </w:rPr>
        <w:t xml:space="preserve">For a listing of all the fake web addresses used on the show, see the </w:t>
      </w:r>
      <w:r w:rsidRPr="001D4808">
        <w:rPr>
          <w:i/>
          <w:sz w:val="20"/>
          <w:szCs w:val="20"/>
        </w:rPr>
        <w:t>List of URLs</w:t>
      </w:r>
      <w:r w:rsidRPr="001D4808">
        <w:rPr>
          <w:sz w:val="20"/>
          <w:szCs w:val="20"/>
        </w:rPr>
        <w:t xml:space="preserve"> section, or my post about the addresses</w:t>
      </w:r>
      <w:r>
        <w:rPr>
          <w:sz w:val="20"/>
          <w:szCs w:val="20"/>
        </w:rPr>
        <w:t>,</w:t>
      </w:r>
      <w:r w:rsidRPr="001D4808">
        <w:rPr>
          <w:sz w:val="20"/>
          <w:szCs w:val="20"/>
        </w:rPr>
        <w:t xml:space="preserve"> which also includes links to </w:t>
      </w:r>
      <w:proofErr w:type="spellStart"/>
      <w:r w:rsidRPr="001D4808">
        <w:rPr>
          <w:sz w:val="20"/>
          <w:szCs w:val="20"/>
        </w:rPr>
        <w:t>Whois</w:t>
      </w:r>
      <w:proofErr w:type="spellEnd"/>
      <w:r w:rsidRPr="001D4808">
        <w:rPr>
          <w:sz w:val="20"/>
          <w:szCs w:val="20"/>
        </w:rPr>
        <w:t xml:space="preserve"> lookups for each.</w:t>
      </w:r>
      <w:r>
        <w:rPr>
          <w:sz w:val="20"/>
          <w:szCs w:val="20"/>
        </w:rPr>
        <w:br/>
      </w:r>
      <w:hyperlink r:id="rId4" w:history="1">
        <w:r w:rsidRPr="000F4A81">
          <w:rPr>
            <w:rStyle w:val="Hyperlink"/>
            <w:sz w:val="20"/>
            <w:szCs w:val="20"/>
          </w:rPr>
          <w:t>http://www.jeffreythompson.org/blog/2014/01/06/every-url-on-law-order</w:t>
        </w:r>
      </w:hyperlink>
      <w:r>
        <w:rPr>
          <w:sz w:val="20"/>
          <w:szCs w:val="20"/>
        </w:rPr>
        <w:br/>
      </w:r>
    </w:p>
  </w:endnote>
  <w:endnote w:id="15">
    <w:p w:rsidR="004F507A" w:rsidRPr="001D4808" w:rsidRDefault="004F507A" w:rsidP="00961594">
      <w:pPr>
        <w:pStyle w:val="EndnoteText"/>
        <w:rPr>
          <w:sz w:val="20"/>
          <w:szCs w:val="20"/>
        </w:rPr>
      </w:pPr>
      <w:r>
        <w:rPr>
          <w:rStyle w:val="EndnoteReference"/>
        </w:rPr>
        <w:endnoteRef/>
      </w:r>
      <w:r>
        <w:t xml:space="preserve"> </w:t>
      </w:r>
      <w:r w:rsidRPr="001D4808">
        <w:rPr>
          <w:sz w:val="20"/>
          <w:szCs w:val="20"/>
        </w:rPr>
        <w:t xml:space="preserve">Exact verification </w:t>
      </w:r>
      <w:r>
        <w:rPr>
          <w:sz w:val="20"/>
          <w:szCs w:val="20"/>
        </w:rPr>
        <w:t xml:space="preserve">of Apple sponsorship </w:t>
      </w:r>
      <w:r w:rsidRPr="001D4808">
        <w:rPr>
          <w:sz w:val="20"/>
          <w:szCs w:val="20"/>
        </w:rPr>
        <w:t>is hard to find, but watching NBC shows from this time makes Apple sponsorship pretty apparent.</w:t>
      </w:r>
      <w:r w:rsidRPr="001D4808">
        <w:rPr>
          <w:sz w:val="20"/>
          <w:szCs w:val="20"/>
        </w:rPr>
        <w:br/>
      </w:r>
      <w:hyperlink r:id="rId5" w:history="1">
        <w:r w:rsidRPr="001D4808">
          <w:rPr>
            <w:rStyle w:val="Hyperlink"/>
            <w:sz w:val="20"/>
            <w:szCs w:val="20"/>
          </w:rPr>
          <w:t>http://www.brandchannel.com/home/post/Steve-Jobs-Legacy-on-Hollywood-Apple-Product-Placement.aspx</w:t>
        </w:r>
      </w:hyperlink>
    </w:p>
    <w:p w:rsidR="004F507A" w:rsidRDefault="004F507A" w:rsidP="00961594">
      <w:pPr>
        <w:pStyle w:val="EndnoteText"/>
      </w:pPr>
    </w:p>
  </w:endnote>
</w:endnotes>
</file>

<file path=word/fontTable.xml><?xml version="1.0" encoding="utf-8"?>
<w:fonts xmlns:r="http://schemas.openxmlformats.org/officeDocument/2006/relationships" xmlns:w="http://schemas.openxmlformats.org/wordprocessingml/2006/main">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507A" w:rsidRDefault="004F507A" w:rsidP="0032423A">
      <w:r>
        <w:separator/>
      </w:r>
    </w:p>
  </w:footnote>
  <w:footnote w:type="continuationSeparator" w:id="0">
    <w:p w:rsidR="004F507A" w:rsidRDefault="004F507A" w:rsidP="0032423A">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C6151"/>
    <w:multiLevelType w:val="hybridMultilevel"/>
    <w:tmpl w:val="A3D0E020"/>
    <w:lvl w:ilvl="0" w:tplc="B9881FA0">
      <w:start w:val="1"/>
      <w:numFmt w:val="decimal"/>
      <w:lvlText w:val="%1."/>
      <w:lvlJc w:val="left"/>
      <w:pPr>
        <w:ind w:left="720" w:hanging="360"/>
      </w:pPr>
      <w:rPr>
        <w:rFonts w:ascii="Helvetica" w:eastAsiaTheme="minorEastAsia" w:hAnsi="Helvetica"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9"/>
  <w:proofState w:spelling="clean" w:grammar="clean"/>
  <w:trackRevisions/>
  <w:doNotTrackMoves/>
  <w:defaultTabStop w:val="720"/>
  <w:characterSpacingControl w:val="doNotCompress"/>
  <w:savePreviewPicture/>
  <w:footnotePr>
    <w:footnote w:id="-1"/>
    <w:footnote w:id="0"/>
  </w:footnotePr>
  <w:endnotePr>
    <w:numFmt w:val="decimal"/>
    <w:endnote w:id="-1"/>
    <w:endnote w:id="0"/>
  </w:endnotePr>
  <w:compat>
    <w:useFELayout/>
    <w:doNotAutofitConstrainedTables/>
    <w:splitPgBreakAndParaMark/>
  </w:compat>
  <w:rsids>
    <w:rsidRoot w:val="0032423A"/>
    <w:rsid w:val="00012F7C"/>
    <w:rsid w:val="000C02EC"/>
    <w:rsid w:val="000E128F"/>
    <w:rsid w:val="002433CF"/>
    <w:rsid w:val="00273655"/>
    <w:rsid w:val="0032423A"/>
    <w:rsid w:val="003A71BC"/>
    <w:rsid w:val="00407552"/>
    <w:rsid w:val="00425668"/>
    <w:rsid w:val="004A6E80"/>
    <w:rsid w:val="004F507A"/>
    <w:rsid w:val="00524CF4"/>
    <w:rsid w:val="0053595E"/>
    <w:rsid w:val="0058679D"/>
    <w:rsid w:val="005C7F43"/>
    <w:rsid w:val="00602FBB"/>
    <w:rsid w:val="006449D5"/>
    <w:rsid w:val="006A12D3"/>
    <w:rsid w:val="006F2933"/>
    <w:rsid w:val="00722F1C"/>
    <w:rsid w:val="0077412E"/>
    <w:rsid w:val="007931C5"/>
    <w:rsid w:val="007F4012"/>
    <w:rsid w:val="0087147F"/>
    <w:rsid w:val="009012C4"/>
    <w:rsid w:val="00927626"/>
    <w:rsid w:val="00961594"/>
    <w:rsid w:val="00A30152"/>
    <w:rsid w:val="00A31134"/>
    <w:rsid w:val="00A4613C"/>
    <w:rsid w:val="00A85907"/>
    <w:rsid w:val="00A97A39"/>
    <w:rsid w:val="00AB05F6"/>
    <w:rsid w:val="00AB444E"/>
    <w:rsid w:val="00AC55E6"/>
    <w:rsid w:val="00AE236E"/>
    <w:rsid w:val="00B71085"/>
    <w:rsid w:val="00B73C4D"/>
    <w:rsid w:val="00BF0EBF"/>
    <w:rsid w:val="00C956A6"/>
    <w:rsid w:val="00CB2348"/>
    <w:rsid w:val="00CD118E"/>
    <w:rsid w:val="00D01331"/>
    <w:rsid w:val="00D02744"/>
    <w:rsid w:val="00D8054A"/>
    <w:rsid w:val="00DC588B"/>
    <w:rsid w:val="00E0414C"/>
    <w:rsid w:val="00E13973"/>
    <w:rsid w:val="00E47C6C"/>
    <w:rsid w:val="00E558A8"/>
    <w:rsid w:val="00E6342B"/>
    <w:rsid w:val="00E71C4A"/>
    <w:rsid w:val="00EA0034"/>
    <w:rsid w:val="00F04FBE"/>
    <w:rsid w:val="00F13A88"/>
    <w:rsid w:val="00F37C0D"/>
    <w:rsid w:val="00F70872"/>
    <w:rsid w:val="00F95974"/>
    <w:rsid w:val="00F9778F"/>
    <w:rsid w:val="00FC746A"/>
    <w:rsid w:val="00FE6F03"/>
  </w:rsids>
  <m:mathPr>
    <m:mathFont m:val="@ＭＳ 明朝"/>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23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EndnoteText">
    <w:name w:val="endnote text"/>
    <w:basedOn w:val="Normal"/>
    <w:link w:val="EndnoteTextChar"/>
    <w:uiPriority w:val="99"/>
    <w:unhideWhenUsed/>
    <w:rsid w:val="0032423A"/>
    <w:rPr>
      <w:sz w:val="24"/>
      <w:szCs w:val="24"/>
    </w:rPr>
  </w:style>
  <w:style w:type="character" w:customStyle="1" w:styleId="EndnoteTextChar">
    <w:name w:val="Endnote Text Char"/>
    <w:basedOn w:val="DefaultParagraphFont"/>
    <w:link w:val="EndnoteText"/>
    <w:uiPriority w:val="99"/>
    <w:rsid w:val="0032423A"/>
    <w:rPr>
      <w:sz w:val="24"/>
      <w:szCs w:val="24"/>
    </w:rPr>
  </w:style>
  <w:style w:type="character" w:styleId="EndnoteReference">
    <w:name w:val="endnote reference"/>
    <w:basedOn w:val="DefaultParagraphFont"/>
    <w:uiPriority w:val="99"/>
    <w:unhideWhenUsed/>
    <w:rsid w:val="0032423A"/>
    <w:rPr>
      <w:vertAlign w:val="superscript"/>
    </w:rPr>
  </w:style>
  <w:style w:type="character" w:styleId="Hyperlink">
    <w:name w:val="Hyperlink"/>
    <w:basedOn w:val="DefaultParagraphFont"/>
    <w:uiPriority w:val="99"/>
    <w:unhideWhenUsed/>
    <w:rsid w:val="0032423A"/>
    <w:rPr>
      <w:color w:val="0000FF" w:themeColor="hyperlink"/>
      <w:u w:val="single"/>
    </w:rPr>
  </w:style>
  <w:style w:type="paragraph" w:styleId="BalloonText">
    <w:name w:val="Balloon Text"/>
    <w:basedOn w:val="Normal"/>
    <w:link w:val="BalloonTextChar"/>
    <w:uiPriority w:val="99"/>
    <w:semiHidden/>
    <w:unhideWhenUsed/>
    <w:rsid w:val="00DC588B"/>
    <w:rPr>
      <w:rFonts w:ascii="Lucida Grande" w:hAnsi="Lucida Grande"/>
      <w:sz w:val="18"/>
      <w:szCs w:val="18"/>
    </w:rPr>
  </w:style>
  <w:style w:type="character" w:customStyle="1" w:styleId="BalloonTextChar">
    <w:name w:val="Balloon Text Char"/>
    <w:basedOn w:val="DefaultParagraphFont"/>
    <w:link w:val="BalloonText"/>
    <w:uiPriority w:val="99"/>
    <w:semiHidden/>
    <w:rsid w:val="00DC588B"/>
    <w:rPr>
      <w:rFonts w:ascii="Lucida Grande" w:hAnsi="Lucida Grande"/>
      <w:sz w:val="18"/>
      <w:szCs w:val="18"/>
    </w:rPr>
  </w:style>
  <w:style w:type="paragraph" w:styleId="Header">
    <w:name w:val="header"/>
    <w:basedOn w:val="Normal"/>
    <w:link w:val="HeaderChar"/>
    <w:uiPriority w:val="99"/>
    <w:semiHidden/>
    <w:unhideWhenUsed/>
    <w:rsid w:val="00425668"/>
    <w:pPr>
      <w:tabs>
        <w:tab w:val="center" w:pos="4320"/>
        <w:tab w:val="right" w:pos="8640"/>
      </w:tabs>
    </w:pPr>
  </w:style>
  <w:style w:type="character" w:customStyle="1" w:styleId="HeaderChar">
    <w:name w:val="Header Char"/>
    <w:basedOn w:val="DefaultParagraphFont"/>
    <w:link w:val="Header"/>
    <w:uiPriority w:val="99"/>
    <w:semiHidden/>
    <w:rsid w:val="00425668"/>
  </w:style>
  <w:style w:type="paragraph" w:styleId="Footer">
    <w:name w:val="footer"/>
    <w:basedOn w:val="Normal"/>
    <w:link w:val="FooterChar"/>
    <w:uiPriority w:val="99"/>
    <w:semiHidden/>
    <w:unhideWhenUsed/>
    <w:rsid w:val="00425668"/>
    <w:pPr>
      <w:tabs>
        <w:tab w:val="center" w:pos="4320"/>
        <w:tab w:val="right" w:pos="8640"/>
      </w:tabs>
    </w:pPr>
  </w:style>
  <w:style w:type="character" w:customStyle="1" w:styleId="FooterChar">
    <w:name w:val="Footer Char"/>
    <w:basedOn w:val="DefaultParagraphFont"/>
    <w:link w:val="Footer"/>
    <w:uiPriority w:val="99"/>
    <w:semiHidden/>
    <w:rsid w:val="00425668"/>
  </w:style>
  <w:style w:type="character" w:styleId="CommentReference">
    <w:name w:val="annotation reference"/>
    <w:basedOn w:val="DefaultParagraphFont"/>
    <w:uiPriority w:val="99"/>
    <w:semiHidden/>
    <w:unhideWhenUsed/>
    <w:rsid w:val="005C7F43"/>
    <w:rPr>
      <w:sz w:val="18"/>
      <w:szCs w:val="18"/>
    </w:rPr>
  </w:style>
  <w:style w:type="paragraph" w:styleId="CommentText">
    <w:name w:val="annotation text"/>
    <w:basedOn w:val="Normal"/>
    <w:link w:val="CommentTextChar"/>
    <w:uiPriority w:val="99"/>
    <w:semiHidden/>
    <w:unhideWhenUsed/>
    <w:rsid w:val="005C7F43"/>
    <w:rPr>
      <w:sz w:val="24"/>
      <w:szCs w:val="24"/>
    </w:rPr>
  </w:style>
  <w:style w:type="character" w:customStyle="1" w:styleId="CommentTextChar">
    <w:name w:val="Comment Text Char"/>
    <w:basedOn w:val="DefaultParagraphFont"/>
    <w:link w:val="CommentText"/>
    <w:uiPriority w:val="99"/>
    <w:semiHidden/>
    <w:rsid w:val="005C7F43"/>
    <w:rPr>
      <w:sz w:val="24"/>
      <w:szCs w:val="24"/>
    </w:rPr>
  </w:style>
  <w:style w:type="paragraph" w:styleId="CommentSubject">
    <w:name w:val="annotation subject"/>
    <w:basedOn w:val="CommentText"/>
    <w:next w:val="CommentText"/>
    <w:link w:val="CommentSubjectChar"/>
    <w:uiPriority w:val="99"/>
    <w:semiHidden/>
    <w:unhideWhenUsed/>
    <w:rsid w:val="005C7F43"/>
    <w:rPr>
      <w:b/>
      <w:bCs/>
      <w:sz w:val="20"/>
      <w:szCs w:val="20"/>
    </w:rPr>
  </w:style>
  <w:style w:type="character" w:customStyle="1" w:styleId="CommentSubjectChar">
    <w:name w:val="Comment Subject Char"/>
    <w:basedOn w:val="CommentTextChar"/>
    <w:link w:val="CommentSubject"/>
    <w:uiPriority w:val="99"/>
    <w:semiHidden/>
    <w:rsid w:val="005C7F4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32423A"/>
    <w:rPr>
      <w:sz w:val="24"/>
      <w:szCs w:val="24"/>
    </w:rPr>
  </w:style>
  <w:style w:type="character" w:customStyle="1" w:styleId="EndnoteTextChar">
    <w:name w:val="Endnote Text Char"/>
    <w:basedOn w:val="DefaultParagraphFont"/>
    <w:link w:val="EndnoteText"/>
    <w:uiPriority w:val="99"/>
    <w:rsid w:val="0032423A"/>
    <w:rPr>
      <w:sz w:val="24"/>
      <w:szCs w:val="24"/>
    </w:rPr>
  </w:style>
  <w:style w:type="character" w:styleId="EndnoteReference">
    <w:name w:val="endnote reference"/>
    <w:basedOn w:val="DefaultParagraphFont"/>
    <w:uiPriority w:val="99"/>
    <w:unhideWhenUsed/>
    <w:rsid w:val="0032423A"/>
    <w:rPr>
      <w:vertAlign w:val="superscript"/>
    </w:rPr>
  </w:style>
  <w:style w:type="character" w:styleId="Hyperlink">
    <w:name w:val="Hyperlink"/>
    <w:basedOn w:val="DefaultParagraphFont"/>
    <w:uiPriority w:val="99"/>
    <w:unhideWhenUsed/>
    <w:rsid w:val="0032423A"/>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3" Type="http://schemas.openxmlformats.org/officeDocument/2006/relationships/hyperlink" Target="http://en.wikipedia.org/wiki/Internet_in_the_United_States" TargetMode="External"/><Relationship Id="rId4" Type="http://schemas.openxmlformats.org/officeDocument/2006/relationships/hyperlink" Target="http://www.jeffreythompson.org/blog/2014/01/06/every-url-on-law-order" TargetMode="External"/><Relationship Id="rId5" Type="http://schemas.openxmlformats.org/officeDocument/2006/relationships/hyperlink" Target="http://www.brandchannel.com/home/post/Steve-Jobs-Legacy-on-Hollywood-Apple-Product-Placement.aspx" TargetMode="External"/><Relationship Id="rId1" Type="http://schemas.openxmlformats.org/officeDocument/2006/relationships/hyperlink" Target="http://online.wsj.com/news/articles/SB10001424052702303932504579254031017586624" TargetMode="External"/><Relationship Id="rId2" Type="http://schemas.openxmlformats.org/officeDocument/2006/relationships/hyperlink" Target="http://www.w3.org/People/Berners-Lee/Lon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3918</Words>
  <Characters>22337</Characters>
  <Application>Microsoft Macintosh Word</Application>
  <DocSecurity>0</DocSecurity>
  <Lines>186</Lines>
  <Paragraphs>44</Paragraphs>
  <ScaleCrop>false</ScaleCrop>
  <Company/>
  <LinksUpToDate>false</LinksUpToDate>
  <CharactersWithSpaces>27431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Thompson</dc:creator>
  <cp:keywords/>
  <dc:description/>
  <cp:lastModifiedBy>Michael Connor</cp:lastModifiedBy>
  <cp:revision>2</cp:revision>
  <cp:lastPrinted>2014-01-22T20:30:00Z</cp:lastPrinted>
  <dcterms:created xsi:type="dcterms:W3CDTF">2014-01-22T22:55:00Z</dcterms:created>
  <dcterms:modified xsi:type="dcterms:W3CDTF">2014-01-22T22:55:00Z</dcterms:modified>
</cp:coreProperties>
</file>